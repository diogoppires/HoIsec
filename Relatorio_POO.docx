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E9835" w14:textId="627700D3" w:rsidR="00C37A94" w:rsidRPr="00C37A94" w:rsidRDefault="008615C2" w:rsidP="00C37A94">
      <w:pPr>
        <w:jc w:val="right"/>
        <w:rPr>
          <w:sz w:val="18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44C3AA" wp14:editId="7E6A9CE1">
            <wp:simplePos x="0" y="0"/>
            <wp:positionH relativeFrom="margin">
              <wp:align>left</wp:align>
            </wp:positionH>
            <wp:positionV relativeFrom="paragraph">
              <wp:posOffset>604</wp:posOffset>
            </wp:positionV>
            <wp:extent cx="1527175" cy="575945"/>
            <wp:effectExtent l="0" t="0" r="0" b="0"/>
            <wp:wrapTight wrapText="bothSides">
              <wp:wrapPolygon edited="0">
                <wp:start x="2156" y="0"/>
                <wp:lineTo x="0" y="2858"/>
                <wp:lineTo x="0" y="20719"/>
                <wp:lineTo x="12125" y="20719"/>
                <wp:lineTo x="14280" y="20719"/>
                <wp:lineTo x="21286" y="20719"/>
                <wp:lineTo x="21286" y="2858"/>
                <wp:lineTo x="5928" y="0"/>
                <wp:lineTo x="2156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A94" w:rsidRPr="00C37A94">
        <w:rPr>
          <w:sz w:val="18"/>
          <w:szCs w:val="16"/>
        </w:rPr>
        <w:t>Departamento de Engenharia Informática e de Sistemas</w:t>
      </w:r>
    </w:p>
    <w:p w14:paraId="76521C44" w14:textId="02BB31ED" w:rsidR="00C37A94" w:rsidRPr="00C37A94" w:rsidRDefault="00C37A94" w:rsidP="00C37A94">
      <w:pPr>
        <w:jc w:val="right"/>
        <w:rPr>
          <w:sz w:val="18"/>
          <w:szCs w:val="16"/>
        </w:rPr>
      </w:pPr>
      <w:r w:rsidRPr="00C37A94">
        <w:rPr>
          <w:sz w:val="18"/>
          <w:szCs w:val="16"/>
        </w:rPr>
        <w:t>Licenciatura em Engenharia Informática</w:t>
      </w:r>
    </w:p>
    <w:p w14:paraId="471355F0" w14:textId="4559154C" w:rsidR="00C37A94" w:rsidRPr="00C37A94" w:rsidRDefault="00C37A94" w:rsidP="00C37A94">
      <w:pPr>
        <w:jc w:val="right"/>
        <w:rPr>
          <w:sz w:val="18"/>
          <w:szCs w:val="16"/>
        </w:rPr>
      </w:pPr>
      <w:r w:rsidRPr="00C37A94">
        <w:rPr>
          <w:sz w:val="18"/>
          <w:szCs w:val="16"/>
        </w:rPr>
        <w:t>Licenciatura em Engenharia Informática - PL</w:t>
      </w:r>
    </w:p>
    <w:p w14:paraId="39290EF1" w14:textId="6DF1FCCB" w:rsidR="00F31AF0" w:rsidRDefault="00F31AF0"/>
    <w:p w14:paraId="772EFD0D" w14:textId="726D4975" w:rsidR="00C37A94" w:rsidRDefault="00C37A94"/>
    <w:p w14:paraId="60AEE331" w14:textId="77777777" w:rsidR="00C37A94" w:rsidRDefault="00C37A94"/>
    <w:p w14:paraId="304EB83A" w14:textId="77777777" w:rsidR="00C37A94" w:rsidRDefault="00C37A94"/>
    <w:p w14:paraId="56FE5259" w14:textId="77777777" w:rsidR="00C37A94" w:rsidRDefault="00C37A94" w:rsidP="00C37A94">
      <w:pPr>
        <w:jc w:val="center"/>
        <w:rPr>
          <w:color w:val="8E1C27"/>
          <w:sz w:val="40"/>
          <w:szCs w:val="40"/>
        </w:rPr>
      </w:pPr>
    </w:p>
    <w:p w14:paraId="75AA12E5" w14:textId="77777777" w:rsidR="00C37A94" w:rsidRDefault="00C37A94" w:rsidP="00C37A94">
      <w:pPr>
        <w:jc w:val="center"/>
        <w:rPr>
          <w:color w:val="8E1C27"/>
          <w:sz w:val="40"/>
          <w:szCs w:val="40"/>
        </w:rPr>
      </w:pPr>
    </w:p>
    <w:p w14:paraId="18A3D0FB" w14:textId="77777777" w:rsidR="00C37A94" w:rsidRDefault="00C37A94" w:rsidP="00C37A94">
      <w:pPr>
        <w:jc w:val="center"/>
        <w:rPr>
          <w:color w:val="8E1C27"/>
          <w:sz w:val="40"/>
          <w:szCs w:val="40"/>
        </w:rPr>
      </w:pPr>
    </w:p>
    <w:p w14:paraId="5F94F557" w14:textId="77777777" w:rsidR="00C37A94" w:rsidRDefault="00C37A94" w:rsidP="00C37A94">
      <w:pPr>
        <w:jc w:val="center"/>
        <w:rPr>
          <w:color w:val="8E1C27"/>
          <w:sz w:val="40"/>
          <w:szCs w:val="40"/>
        </w:rPr>
      </w:pPr>
    </w:p>
    <w:p w14:paraId="7094E15F" w14:textId="77777777" w:rsidR="00C37A94" w:rsidRDefault="00C37A94" w:rsidP="00C37A94">
      <w:pPr>
        <w:jc w:val="center"/>
        <w:rPr>
          <w:color w:val="8E1C27"/>
          <w:sz w:val="40"/>
          <w:szCs w:val="40"/>
        </w:rPr>
      </w:pPr>
    </w:p>
    <w:p w14:paraId="292B1EF1" w14:textId="58E1C09D" w:rsidR="00C37A94" w:rsidRPr="00C37A94" w:rsidRDefault="008615C2" w:rsidP="0027342B">
      <w:pPr>
        <w:spacing w:line="360" w:lineRule="auto"/>
        <w:jc w:val="center"/>
        <w:rPr>
          <w:color w:val="8E1C27"/>
          <w:sz w:val="40"/>
          <w:szCs w:val="40"/>
        </w:rPr>
      </w:pPr>
      <w:r w:rsidRPr="7115B9C0">
        <w:rPr>
          <w:color w:val="8E1C27"/>
          <w:sz w:val="40"/>
          <w:szCs w:val="40"/>
        </w:rPr>
        <w:t xml:space="preserve">Trabalho Prático </w:t>
      </w:r>
    </w:p>
    <w:p w14:paraId="63502EE4" w14:textId="40636010" w:rsidR="382047FB" w:rsidRPr="0027342B" w:rsidRDefault="382047FB" w:rsidP="0027342B">
      <w:pPr>
        <w:spacing w:line="360" w:lineRule="auto"/>
        <w:jc w:val="center"/>
        <w:rPr>
          <w:b/>
          <w:bCs/>
          <w:sz w:val="36"/>
          <w:szCs w:val="32"/>
        </w:rPr>
      </w:pPr>
      <w:r w:rsidRPr="0027342B">
        <w:rPr>
          <w:b/>
          <w:bCs/>
          <w:sz w:val="36"/>
          <w:szCs w:val="32"/>
        </w:rPr>
        <w:t>1ª Meta</w:t>
      </w:r>
    </w:p>
    <w:p w14:paraId="764EC962" w14:textId="3F8BB8E7" w:rsidR="00021ADC" w:rsidRDefault="004E2AB8" w:rsidP="0027342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Programação Orientada a Objetos</w:t>
      </w:r>
    </w:p>
    <w:p w14:paraId="6E414185" w14:textId="1A90615E" w:rsidR="004E2AB8" w:rsidRDefault="004E2AB8" w:rsidP="0027342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2020/2021</w:t>
      </w:r>
    </w:p>
    <w:p w14:paraId="34D013B5" w14:textId="7DE8E982" w:rsidR="00C37A94" w:rsidRDefault="00C37A94" w:rsidP="008615C2">
      <w:pPr>
        <w:rPr>
          <w:b/>
          <w:bCs/>
        </w:rPr>
      </w:pPr>
    </w:p>
    <w:p w14:paraId="2D90E2D8" w14:textId="77777777" w:rsidR="00C37A94" w:rsidRDefault="00C37A94" w:rsidP="00C37A94">
      <w:pPr>
        <w:jc w:val="center"/>
        <w:rPr>
          <w:b/>
          <w:bCs/>
        </w:rPr>
      </w:pPr>
    </w:p>
    <w:p w14:paraId="2A5B3503" w14:textId="77777777" w:rsidR="00C37A94" w:rsidRDefault="00C37A94" w:rsidP="00C37A94">
      <w:pPr>
        <w:jc w:val="center"/>
        <w:rPr>
          <w:b/>
          <w:bCs/>
        </w:rPr>
      </w:pPr>
    </w:p>
    <w:p w14:paraId="080D84F1" w14:textId="77777777" w:rsidR="00C37A94" w:rsidRDefault="00C37A94" w:rsidP="00C37A94">
      <w:pPr>
        <w:jc w:val="center"/>
        <w:rPr>
          <w:b/>
          <w:bCs/>
        </w:rPr>
      </w:pPr>
    </w:p>
    <w:p w14:paraId="09B1C4A8" w14:textId="77777777" w:rsidR="00C37A94" w:rsidRDefault="00C37A94" w:rsidP="00C37A94">
      <w:pPr>
        <w:jc w:val="center"/>
        <w:rPr>
          <w:b/>
          <w:bCs/>
        </w:rPr>
      </w:pPr>
    </w:p>
    <w:p w14:paraId="03D20FDE" w14:textId="77777777" w:rsidR="00C37A94" w:rsidRDefault="00C37A94" w:rsidP="00C37A94">
      <w:pPr>
        <w:jc w:val="center"/>
        <w:rPr>
          <w:b/>
          <w:bCs/>
        </w:rPr>
      </w:pPr>
    </w:p>
    <w:p w14:paraId="2CB758EB" w14:textId="77777777" w:rsidR="00C37A94" w:rsidRDefault="00C37A94" w:rsidP="00C37A94">
      <w:pPr>
        <w:jc w:val="center"/>
        <w:rPr>
          <w:b/>
          <w:bCs/>
        </w:rPr>
      </w:pPr>
    </w:p>
    <w:p w14:paraId="10DAFBBA" w14:textId="77777777" w:rsidR="00C37A94" w:rsidRDefault="00C37A94" w:rsidP="00C37A94">
      <w:pPr>
        <w:jc w:val="center"/>
        <w:rPr>
          <w:b/>
          <w:bCs/>
        </w:rPr>
      </w:pPr>
    </w:p>
    <w:p w14:paraId="3BF7C591" w14:textId="77777777" w:rsidR="00C37A94" w:rsidRDefault="00C37A94" w:rsidP="00C37A94">
      <w:pPr>
        <w:jc w:val="center"/>
        <w:rPr>
          <w:b/>
          <w:bCs/>
        </w:rPr>
      </w:pPr>
    </w:p>
    <w:p w14:paraId="2B6331F4" w14:textId="77777777" w:rsidR="00C37A94" w:rsidRDefault="00C37A94" w:rsidP="00C37A94">
      <w:pPr>
        <w:jc w:val="center"/>
        <w:rPr>
          <w:b/>
          <w:bCs/>
        </w:rPr>
      </w:pPr>
    </w:p>
    <w:p w14:paraId="17803529" w14:textId="77777777" w:rsidR="00C37A94" w:rsidRDefault="00C37A94" w:rsidP="00C37A94">
      <w:pPr>
        <w:jc w:val="center"/>
        <w:rPr>
          <w:b/>
          <w:bCs/>
        </w:rPr>
      </w:pPr>
    </w:p>
    <w:p w14:paraId="2C841F5E" w14:textId="77777777" w:rsidR="00C37A94" w:rsidRDefault="00C37A94" w:rsidP="00C37A94">
      <w:pPr>
        <w:jc w:val="center"/>
        <w:rPr>
          <w:b/>
          <w:bCs/>
        </w:rPr>
      </w:pPr>
    </w:p>
    <w:p w14:paraId="74058BC6" w14:textId="6B531124" w:rsidR="00C37A94" w:rsidRDefault="00C37A94" w:rsidP="00C37A94">
      <w:pPr>
        <w:jc w:val="center"/>
        <w:rPr>
          <w:b/>
          <w:bCs/>
        </w:rPr>
      </w:pPr>
    </w:p>
    <w:p w14:paraId="79FC92DD" w14:textId="77777777" w:rsidR="0027342B" w:rsidRDefault="0027342B" w:rsidP="00C37A94">
      <w:pPr>
        <w:jc w:val="center"/>
        <w:rPr>
          <w:b/>
          <w:bCs/>
        </w:rPr>
      </w:pPr>
    </w:p>
    <w:p w14:paraId="6CC58816" w14:textId="7102B77D" w:rsidR="008615C2" w:rsidRDefault="008615C2" w:rsidP="00C37A94">
      <w:pPr>
        <w:jc w:val="center"/>
        <w:rPr>
          <w:b/>
          <w:bCs/>
        </w:rPr>
      </w:pPr>
    </w:p>
    <w:p w14:paraId="10462E39" w14:textId="6F680544" w:rsidR="008615C2" w:rsidRDefault="008615C2" w:rsidP="00C37A94">
      <w:pPr>
        <w:jc w:val="center"/>
        <w:rPr>
          <w:b/>
          <w:bCs/>
        </w:rPr>
      </w:pPr>
    </w:p>
    <w:p w14:paraId="049EE344" w14:textId="5E8147FF" w:rsidR="008615C2" w:rsidRDefault="008615C2" w:rsidP="00C37A94">
      <w:pPr>
        <w:jc w:val="center"/>
        <w:rPr>
          <w:b/>
          <w:bCs/>
        </w:rPr>
      </w:pPr>
    </w:p>
    <w:p w14:paraId="13D01E79" w14:textId="61CC0792" w:rsidR="00C37A94" w:rsidRPr="008615C2" w:rsidRDefault="00C37A94" w:rsidP="00AC1C21"/>
    <w:p w14:paraId="20065CCA" w14:textId="109E0D50" w:rsidR="00C37A94" w:rsidRPr="008615C2" w:rsidRDefault="004E2AB8" w:rsidP="00C37A94">
      <w:pPr>
        <w:jc w:val="center"/>
      </w:pPr>
      <w:r>
        <w:t>Diogo Pires, 2018017890, P6</w:t>
      </w:r>
    </w:p>
    <w:p w14:paraId="2F2284C8" w14:textId="0C1C77AF" w:rsidR="00C37A94" w:rsidRPr="008615C2" w:rsidRDefault="00C37A94" w:rsidP="00C37A94">
      <w:pPr>
        <w:jc w:val="center"/>
      </w:pPr>
      <w:r w:rsidRPr="008615C2">
        <w:t>Rui Canas, 2018020744, P</w:t>
      </w:r>
      <w:r w:rsidR="004E2AB8">
        <w:t>6</w:t>
      </w:r>
    </w:p>
    <w:p w14:paraId="5A4CA680" w14:textId="184A7FBE" w:rsidR="00EC4F3C" w:rsidRPr="002F1CF6" w:rsidRDefault="002F1CF6" w:rsidP="002F1CF6">
      <w:pPr>
        <w:pStyle w:val="Ttulo1"/>
        <w:rPr>
          <w:rStyle w:val="Ttulo1Carter"/>
          <w:rFonts w:ascii="Rockwell" w:hAnsi="Rockwell"/>
        </w:rPr>
      </w:pPr>
      <w:bookmarkStart w:id="0" w:name="_Toc57679424"/>
      <w:r>
        <w:rPr>
          <w:rStyle w:val="Ttulo1Carter"/>
          <w:rFonts w:ascii="Rockwell" w:hAnsi="Rockwell"/>
        </w:rPr>
        <w:lastRenderedPageBreak/>
        <w:t>Índice</w:t>
      </w:r>
      <w:bookmarkEnd w:id="0"/>
    </w:p>
    <w:sdt>
      <w:sdtPr>
        <w:id w:val="-12662255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9C5F08" w14:textId="77777777" w:rsidR="00C37A94" w:rsidRDefault="00C37A94" w:rsidP="00C37A94"/>
        <w:p w14:paraId="0EF68A47" w14:textId="77777777" w:rsidR="00EC4F3C" w:rsidRPr="00C37A94" w:rsidRDefault="00EC4F3C" w:rsidP="00C37A94"/>
        <w:p w14:paraId="07F8DBCF" w14:textId="12E31B42" w:rsidR="007F41CA" w:rsidRDefault="00C37A9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79424" w:history="1">
            <w:r w:rsidR="007F41CA" w:rsidRPr="00217418">
              <w:rPr>
                <w:rStyle w:val="Hiperligao"/>
                <w:noProof/>
              </w:rPr>
              <w:t>Índice</w:t>
            </w:r>
            <w:r w:rsidR="007F41CA">
              <w:rPr>
                <w:noProof/>
                <w:webHidden/>
              </w:rPr>
              <w:tab/>
            </w:r>
            <w:r w:rsidR="007F41CA">
              <w:rPr>
                <w:noProof/>
                <w:webHidden/>
              </w:rPr>
              <w:fldChar w:fldCharType="begin"/>
            </w:r>
            <w:r w:rsidR="007F41CA">
              <w:rPr>
                <w:noProof/>
                <w:webHidden/>
              </w:rPr>
              <w:instrText xml:space="preserve"> PAGEREF _Toc57679424 \h </w:instrText>
            </w:r>
            <w:r w:rsidR="007F41CA">
              <w:rPr>
                <w:noProof/>
                <w:webHidden/>
              </w:rPr>
            </w:r>
            <w:r w:rsidR="007F41CA">
              <w:rPr>
                <w:noProof/>
                <w:webHidden/>
              </w:rPr>
              <w:fldChar w:fldCharType="separate"/>
            </w:r>
            <w:r w:rsidR="007F41CA">
              <w:rPr>
                <w:noProof/>
                <w:webHidden/>
              </w:rPr>
              <w:t>1</w:t>
            </w:r>
            <w:r w:rsidR="007F41CA">
              <w:rPr>
                <w:noProof/>
                <w:webHidden/>
              </w:rPr>
              <w:fldChar w:fldCharType="end"/>
            </w:r>
          </w:hyperlink>
        </w:p>
        <w:p w14:paraId="711550E3" w14:textId="11AFD4C6" w:rsidR="007F41CA" w:rsidRDefault="000107C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679425" w:history="1">
            <w:r w:rsidR="007F41CA" w:rsidRPr="00217418">
              <w:rPr>
                <w:rStyle w:val="Hiperligao"/>
                <w:noProof/>
              </w:rPr>
              <w:t>Introdução</w:t>
            </w:r>
            <w:r w:rsidR="007F41CA">
              <w:rPr>
                <w:noProof/>
                <w:webHidden/>
              </w:rPr>
              <w:tab/>
            </w:r>
            <w:r w:rsidR="007F41CA">
              <w:rPr>
                <w:noProof/>
                <w:webHidden/>
              </w:rPr>
              <w:fldChar w:fldCharType="begin"/>
            </w:r>
            <w:r w:rsidR="007F41CA">
              <w:rPr>
                <w:noProof/>
                <w:webHidden/>
              </w:rPr>
              <w:instrText xml:space="preserve"> PAGEREF _Toc57679425 \h </w:instrText>
            </w:r>
            <w:r w:rsidR="007F41CA">
              <w:rPr>
                <w:noProof/>
                <w:webHidden/>
              </w:rPr>
            </w:r>
            <w:r w:rsidR="007F41CA">
              <w:rPr>
                <w:noProof/>
                <w:webHidden/>
              </w:rPr>
              <w:fldChar w:fldCharType="separate"/>
            </w:r>
            <w:r w:rsidR="007F41CA">
              <w:rPr>
                <w:noProof/>
                <w:webHidden/>
              </w:rPr>
              <w:t>2</w:t>
            </w:r>
            <w:r w:rsidR="007F41CA">
              <w:rPr>
                <w:noProof/>
                <w:webHidden/>
              </w:rPr>
              <w:fldChar w:fldCharType="end"/>
            </w:r>
          </w:hyperlink>
        </w:p>
        <w:p w14:paraId="59CD199C" w14:textId="033C362E" w:rsidR="007F41CA" w:rsidRDefault="000107C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679426" w:history="1">
            <w:r w:rsidR="007F41CA" w:rsidRPr="00217418">
              <w:rPr>
                <w:rStyle w:val="Hiperligao"/>
                <w:noProof/>
              </w:rPr>
              <w:t>Classes consideradas na primeira versão da aplicação</w:t>
            </w:r>
            <w:r w:rsidR="007F41CA">
              <w:rPr>
                <w:noProof/>
                <w:webHidden/>
              </w:rPr>
              <w:tab/>
            </w:r>
            <w:r w:rsidR="007F41CA">
              <w:rPr>
                <w:noProof/>
                <w:webHidden/>
              </w:rPr>
              <w:fldChar w:fldCharType="begin"/>
            </w:r>
            <w:r w:rsidR="007F41CA">
              <w:rPr>
                <w:noProof/>
                <w:webHidden/>
              </w:rPr>
              <w:instrText xml:space="preserve"> PAGEREF _Toc57679426 \h </w:instrText>
            </w:r>
            <w:r w:rsidR="007F41CA">
              <w:rPr>
                <w:noProof/>
                <w:webHidden/>
              </w:rPr>
            </w:r>
            <w:r w:rsidR="007F41CA">
              <w:rPr>
                <w:noProof/>
                <w:webHidden/>
              </w:rPr>
              <w:fldChar w:fldCharType="separate"/>
            </w:r>
            <w:r w:rsidR="007F41CA">
              <w:rPr>
                <w:noProof/>
                <w:webHidden/>
              </w:rPr>
              <w:t>3</w:t>
            </w:r>
            <w:r w:rsidR="007F41CA">
              <w:rPr>
                <w:noProof/>
                <w:webHidden/>
              </w:rPr>
              <w:fldChar w:fldCharType="end"/>
            </w:r>
          </w:hyperlink>
        </w:p>
        <w:p w14:paraId="2C5C6D55" w14:textId="3A9B3E23" w:rsidR="007F41CA" w:rsidRDefault="000107C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679427" w:history="1">
            <w:r w:rsidR="007F41CA" w:rsidRPr="00217418">
              <w:rPr>
                <w:rStyle w:val="Hiperligao"/>
                <w:noProof/>
              </w:rPr>
              <w:t>Leitura do enunciado</w:t>
            </w:r>
            <w:r w:rsidR="007F41CA">
              <w:rPr>
                <w:noProof/>
                <w:webHidden/>
              </w:rPr>
              <w:tab/>
            </w:r>
            <w:r w:rsidR="007F41CA">
              <w:rPr>
                <w:noProof/>
                <w:webHidden/>
              </w:rPr>
              <w:fldChar w:fldCharType="begin"/>
            </w:r>
            <w:r w:rsidR="007F41CA">
              <w:rPr>
                <w:noProof/>
                <w:webHidden/>
              </w:rPr>
              <w:instrText xml:space="preserve"> PAGEREF _Toc57679427 \h </w:instrText>
            </w:r>
            <w:r w:rsidR="007F41CA">
              <w:rPr>
                <w:noProof/>
                <w:webHidden/>
              </w:rPr>
            </w:r>
            <w:r w:rsidR="007F41CA">
              <w:rPr>
                <w:noProof/>
                <w:webHidden/>
              </w:rPr>
              <w:fldChar w:fldCharType="separate"/>
            </w:r>
            <w:r w:rsidR="007F41CA">
              <w:rPr>
                <w:noProof/>
                <w:webHidden/>
              </w:rPr>
              <w:t>4</w:t>
            </w:r>
            <w:r w:rsidR="007F41CA">
              <w:rPr>
                <w:noProof/>
                <w:webHidden/>
              </w:rPr>
              <w:fldChar w:fldCharType="end"/>
            </w:r>
          </w:hyperlink>
        </w:p>
        <w:p w14:paraId="70DB32CA" w14:textId="1613C178" w:rsidR="007F41CA" w:rsidRDefault="000107C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679428" w:history="1">
            <w:r w:rsidR="007F41CA" w:rsidRPr="00217418">
              <w:rPr>
                <w:rStyle w:val="Hiperligao"/>
                <w:noProof/>
              </w:rPr>
              <w:t>Duas principais classes da aplicação</w:t>
            </w:r>
            <w:r w:rsidR="007F41CA">
              <w:rPr>
                <w:noProof/>
                <w:webHidden/>
              </w:rPr>
              <w:tab/>
            </w:r>
            <w:r w:rsidR="007F41CA">
              <w:rPr>
                <w:noProof/>
                <w:webHidden/>
              </w:rPr>
              <w:fldChar w:fldCharType="begin"/>
            </w:r>
            <w:r w:rsidR="007F41CA">
              <w:rPr>
                <w:noProof/>
                <w:webHidden/>
              </w:rPr>
              <w:instrText xml:space="preserve"> PAGEREF _Toc57679428 \h </w:instrText>
            </w:r>
            <w:r w:rsidR="007F41CA">
              <w:rPr>
                <w:noProof/>
                <w:webHidden/>
              </w:rPr>
            </w:r>
            <w:r w:rsidR="007F41CA">
              <w:rPr>
                <w:noProof/>
                <w:webHidden/>
              </w:rPr>
              <w:fldChar w:fldCharType="separate"/>
            </w:r>
            <w:r w:rsidR="007F41CA">
              <w:rPr>
                <w:noProof/>
                <w:webHidden/>
              </w:rPr>
              <w:t>5</w:t>
            </w:r>
            <w:r w:rsidR="007F41CA">
              <w:rPr>
                <w:noProof/>
                <w:webHidden/>
              </w:rPr>
              <w:fldChar w:fldCharType="end"/>
            </w:r>
          </w:hyperlink>
        </w:p>
        <w:p w14:paraId="24385237" w14:textId="30C5C674" w:rsidR="007F41CA" w:rsidRDefault="000107C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679429" w:history="1">
            <w:r w:rsidR="007F41CA" w:rsidRPr="00217418">
              <w:rPr>
                <w:rStyle w:val="Hiperligao"/>
                <w:noProof/>
              </w:rPr>
              <w:t>Exemplo de uma responsabilidade de encapsulamento</w:t>
            </w:r>
            <w:r w:rsidR="007F41CA">
              <w:rPr>
                <w:noProof/>
                <w:webHidden/>
              </w:rPr>
              <w:tab/>
            </w:r>
            <w:r w:rsidR="007F41CA">
              <w:rPr>
                <w:noProof/>
                <w:webHidden/>
              </w:rPr>
              <w:fldChar w:fldCharType="begin"/>
            </w:r>
            <w:r w:rsidR="007F41CA">
              <w:rPr>
                <w:noProof/>
                <w:webHidden/>
              </w:rPr>
              <w:instrText xml:space="preserve"> PAGEREF _Toc57679429 \h </w:instrText>
            </w:r>
            <w:r w:rsidR="007F41CA">
              <w:rPr>
                <w:noProof/>
                <w:webHidden/>
              </w:rPr>
            </w:r>
            <w:r w:rsidR="007F41CA">
              <w:rPr>
                <w:noProof/>
                <w:webHidden/>
              </w:rPr>
              <w:fldChar w:fldCharType="separate"/>
            </w:r>
            <w:r w:rsidR="007F41CA">
              <w:rPr>
                <w:noProof/>
                <w:webHidden/>
              </w:rPr>
              <w:t>6</w:t>
            </w:r>
            <w:r w:rsidR="007F41CA">
              <w:rPr>
                <w:noProof/>
                <w:webHidden/>
              </w:rPr>
              <w:fldChar w:fldCharType="end"/>
            </w:r>
          </w:hyperlink>
        </w:p>
        <w:p w14:paraId="1FB6D1F0" w14:textId="235CD237" w:rsidR="007F41CA" w:rsidRDefault="000107C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679430" w:history="1">
            <w:r w:rsidR="007F41CA" w:rsidRPr="00217418">
              <w:rPr>
                <w:rStyle w:val="Hiperligao"/>
                <w:noProof/>
              </w:rPr>
              <w:t>Duas classes com objetivo focado, coeso e sem dispersão</w:t>
            </w:r>
            <w:r w:rsidR="007F41CA">
              <w:rPr>
                <w:noProof/>
                <w:webHidden/>
              </w:rPr>
              <w:tab/>
            </w:r>
            <w:r w:rsidR="007F41CA">
              <w:rPr>
                <w:noProof/>
                <w:webHidden/>
              </w:rPr>
              <w:fldChar w:fldCharType="begin"/>
            </w:r>
            <w:r w:rsidR="007F41CA">
              <w:rPr>
                <w:noProof/>
                <w:webHidden/>
              </w:rPr>
              <w:instrText xml:space="preserve"> PAGEREF _Toc57679430 \h </w:instrText>
            </w:r>
            <w:r w:rsidR="007F41CA">
              <w:rPr>
                <w:noProof/>
                <w:webHidden/>
              </w:rPr>
            </w:r>
            <w:r w:rsidR="007F41CA">
              <w:rPr>
                <w:noProof/>
                <w:webHidden/>
              </w:rPr>
              <w:fldChar w:fldCharType="separate"/>
            </w:r>
            <w:r w:rsidR="007F41CA">
              <w:rPr>
                <w:noProof/>
                <w:webHidden/>
              </w:rPr>
              <w:t>7</w:t>
            </w:r>
            <w:r w:rsidR="007F41CA">
              <w:rPr>
                <w:noProof/>
                <w:webHidden/>
              </w:rPr>
              <w:fldChar w:fldCharType="end"/>
            </w:r>
          </w:hyperlink>
        </w:p>
        <w:p w14:paraId="43A0A261" w14:textId="0685AB69" w:rsidR="007F41CA" w:rsidRDefault="000107C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679431" w:history="1">
            <w:r w:rsidR="007F41CA" w:rsidRPr="00217418">
              <w:rPr>
                <w:rStyle w:val="Hiperligao"/>
                <w:noProof/>
              </w:rPr>
              <w:t>Interface vs. Lógica</w:t>
            </w:r>
            <w:r w:rsidR="007F41CA">
              <w:rPr>
                <w:noProof/>
                <w:webHidden/>
              </w:rPr>
              <w:tab/>
            </w:r>
            <w:r w:rsidR="007F41CA">
              <w:rPr>
                <w:noProof/>
                <w:webHidden/>
              </w:rPr>
              <w:fldChar w:fldCharType="begin"/>
            </w:r>
            <w:r w:rsidR="007F41CA">
              <w:rPr>
                <w:noProof/>
                <w:webHidden/>
              </w:rPr>
              <w:instrText xml:space="preserve"> PAGEREF _Toc57679431 \h </w:instrText>
            </w:r>
            <w:r w:rsidR="007F41CA">
              <w:rPr>
                <w:noProof/>
                <w:webHidden/>
              </w:rPr>
            </w:r>
            <w:r w:rsidR="007F41CA">
              <w:rPr>
                <w:noProof/>
                <w:webHidden/>
              </w:rPr>
              <w:fldChar w:fldCharType="separate"/>
            </w:r>
            <w:r w:rsidR="007F41CA">
              <w:rPr>
                <w:noProof/>
                <w:webHidden/>
              </w:rPr>
              <w:t>8</w:t>
            </w:r>
            <w:r w:rsidR="007F41CA">
              <w:rPr>
                <w:noProof/>
                <w:webHidden/>
              </w:rPr>
              <w:fldChar w:fldCharType="end"/>
            </w:r>
          </w:hyperlink>
        </w:p>
        <w:p w14:paraId="048233F1" w14:textId="708A5D86" w:rsidR="007F41CA" w:rsidRDefault="000107C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679432" w:history="1">
            <w:r w:rsidR="007F41CA" w:rsidRPr="00217418">
              <w:rPr>
                <w:rStyle w:val="Hiperligao"/>
                <w:noProof/>
              </w:rPr>
              <w:t>Primeiro objeto para além da camada de interação com o utilizador que recebe e coordena uma funcionalidade de natureza lógica</w:t>
            </w:r>
            <w:r w:rsidR="007F41CA">
              <w:rPr>
                <w:noProof/>
                <w:webHidden/>
              </w:rPr>
              <w:tab/>
            </w:r>
            <w:r w:rsidR="007F41CA">
              <w:rPr>
                <w:noProof/>
                <w:webHidden/>
              </w:rPr>
              <w:fldChar w:fldCharType="begin"/>
            </w:r>
            <w:r w:rsidR="007F41CA">
              <w:rPr>
                <w:noProof/>
                <w:webHidden/>
              </w:rPr>
              <w:instrText xml:space="preserve"> PAGEREF _Toc57679432 \h </w:instrText>
            </w:r>
            <w:r w:rsidR="007F41CA">
              <w:rPr>
                <w:noProof/>
                <w:webHidden/>
              </w:rPr>
            </w:r>
            <w:r w:rsidR="007F41CA">
              <w:rPr>
                <w:noProof/>
                <w:webHidden/>
              </w:rPr>
              <w:fldChar w:fldCharType="separate"/>
            </w:r>
            <w:r w:rsidR="007F41CA">
              <w:rPr>
                <w:noProof/>
                <w:webHidden/>
              </w:rPr>
              <w:t>9</w:t>
            </w:r>
            <w:r w:rsidR="007F41CA">
              <w:rPr>
                <w:noProof/>
                <w:webHidden/>
              </w:rPr>
              <w:fldChar w:fldCharType="end"/>
            </w:r>
          </w:hyperlink>
        </w:p>
        <w:p w14:paraId="120F49B8" w14:textId="71DEADAD" w:rsidR="007F41CA" w:rsidRDefault="000107C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679433" w:history="1">
            <w:r w:rsidR="007F41CA" w:rsidRPr="00217418">
              <w:rPr>
                <w:rStyle w:val="Hiperligao"/>
                <w:noProof/>
              </w:rPr>
              <w:t>Envolvente de toda a lógica</w:t>
            </w:r>
            <w:r w:rsidR="007F41CA">
              <w:rPr>
                <w:noProof/>
                <w:webHidden/>
              </w:rPr>
              <w:tab/>
            </w:r>
            <w:r w:rsidR="007F41CA">
              <w:rPr>
                <w:noProof/>
                <w:webHidden/>
              </w:rPr>
              <w:fldChar w:fldCharType="begin"/>
            </w:r>
            <w:r w:rsidR="007F41CA">
              <w:rPr>
                <w:noProof/>
                <w:webHidden/>
              </w:rPr>
              <w:instrText xml:space="preserve"> PAGEREF _Toc57679433 \h </w:instrText>
            </w:r>
            <w:r w:rsidR="007F41CA">
              <w:rPr>
                <w:noProof/>
                <w:webHidden/>
              </w:rPr>
            </w:r>
            <w:r w:rsidR="007F41CA">
              <w:rPr>
                <w:noProof/>
                <w:webHidden/>
              </w:rPr>
              <w:fldChar w:fldCharType="separate"/>
            </w:r>
            <w:r w:rsidR="007F41CA">
              <w:rPr>
                <w:noProof/>
                <w:webHidden/>
              </w:rPr>
              <w:t>10</w:t>
            </w:r>
            <w:r w:rsidR="007F41CA">
              <w:rPr>
                <w:noProof/>
                <w:webHidden/>
              </w:rPr>
              <w:fldChar w:fldCharType="end"/>
            </w:r>
          </w:hyperlink>
        </w:p>
        <w:p w14:paraId="6F8BCEEA" w14:textId="02DDF7F3" w:rsidR="007F41CA" w:rsidRDefault="000107C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679434" w:history="1">
            <w:r w:rsidR="007F41CA" w:rsidRPr="00217418">
              <w:rPr>
                <w:rStyle w:val="Hiperligao"/>
                <w:noProof/>
              </w:rPr>
              <w:t>Principais classes da aplicação</w:t>
            </w:r>
            <w:r w:rsidR="007F41CA">
              <w:rPr>
                <w:noProof/>
                <w:webHidden/>
              </w:rPr>
              <w:tab/>
            </w:r>
            <w:r w:rsidR="007F41CA">
              <w:rPr>
                <w:noProof/>
                <w:webHidden/>
              </w:rPr>
              <w:fldChar w:fldCharType="begin"/>
            </w:r>
            <w:r w:rsidR="007F41CA">
              <w:rPr>
                <w:noProof/>
                <w:webHidden/>
              </w:rPr>
              <w:instrText xml:space="preserve"> PAGEREF _Toc57679434 \h </w:instrText>
            </w:r>
            <w:r w:rsidR="007F41CA">
              <w:rPr>
                <w:noProof/>
                <w:webHidden/>
              </w:rPr>
            </w:r>
            <w:r w:rsidR="007F41CA">
              <w:rPr>
                <w:noProof/>
                <w:webHidden/>
              </w:rPr>
              <w:fldChar w:fldCharType="separate"/>
            </w:r>
            <w:r w:rsidR="007F41CA">
              <w:rPr>
                <w:noProof/>
                <w:webHidden/>
              </w:rPr>
              <w:t>11</w:t>
            </w:r>
            <w:r w:rsidR="007F41CA">
              <w:rPr>
                <w:noProof/>
                <w:webHidden/>
              </w:rPr>
              <w:fldChar w:fldCharType="end"/>
            </w:r>
          </w:hyperlink>
        </w:p>
        <w:p w14:paraId="618DD440" w14:textId="76B72106" w:rsidR="007F41CA" w:rsidRDefault="000107C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679435" w:history="1">
            <w:r w:rsidR="007F41CA" w:rsidRPr="00217418">
              <w:rPr>
                <w:rStyle w:val="Hiperligao"/>
                <w:noProof/>
              </w:rPr>
              <w:t>Funcionalidades implementadas</w:t>
            </w:r>
            <w:r w:rsidR="007F41CA">
              <w:rPr>
                <w:noProof/>
                <w:webHidden/>
              </w:rPr>
              <w:tab/>
            </w:r>
            <w:r w:rsidR="007F41CA">
              <w:rPr>
                <w:noProof/>
                <w:webHidden/>
              </w:rPr>
              <w:fldChar w:fldCharType="begin"/>
            </w:r>
            <w:r w:rsidR="007F41CA">
              <w:rPr>
                <w:noProof/>
                <w:webHidden/>
              </w:rPr>
              <w:instrText xml:space="preserve"> PAGEREF _Toc57679435 \h </w:instrText>
            </w:r>
            <w:r w:rsidR="007F41CA">
              <w:rPr>
                <w:noProof/>
                <w:webHidden/>
              </w:rPr>
            </w:r>
            <w:r w:rsidR="007F41CA">
              <w:rPr>
                <w:noProof/>
                <w:webHidden/>
              </w:rPr>
              <w:fldChar w:fldCharType="separate"/>
            </w:r>
            <w:r w:rsidR="007F41CA">
              <w:rPr>
                <w:noProof/>
                <w:webHidden/>
              </w:rPr>
              <w:t>13</w:t>
            </w:r>
            <w:r w:rsidR="007F41CA">
              <w:rPr>
                <w:noProof/>
                <w:webHidden/>
              </w:rPr>
              <w:fldChar w:fldCharType="end"/>
            </w:r>
          </w:hyperlink>
        </w:p>
        <w:p w14:paraId="25F83AD2" w14:textId="19149529" w:rsidR="00C37A94" w:rsidRDefault="00C37A94">
          <w:r>
            <w:rPr>
              <w:b/>
              <w:bCs/>
            </w:rPr>
            <w:fldChar w:fldCharType="end"/>
          </w:r>
        </w:p>
      </w:sdtContent>
    </w:sdt>
    <w:p w14:paraId="3EF56387" w14:textId="77777777" w:rsidR="00C37A94" w:rsidRPr="00C37A94" w:rsidRDefault="00C37A94" w:rsidP="00C37A94"/>
    <w:p w14:paraId="56D838A8" w14:textId="3D9593D9" w:rsidR="00B16A5B" w:rsidRDefault="00B16A5B" w:rsidP="00610C8E">
      <w:pPr>
        <w:rPr>
          <w:b/>
          <w:bCs/>
        </w:rPr>
      </w:pPr>
    </w:p>
    <w:p w14:paraId="2E55B078" w14:textId="77777777" w:rsidR="00B16A5B" w:rsidRDefault="00B16A5B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50ADFB7C" w14:textId="34FA52B9" w:rsidR="00610C8E" w:rsidRDefault="007C16B7" w:rsidP="007C16B7">
      <w:pPr>
        <w:pStyle w:val="Ttulo1"/>
        <w:tabs>
          <w:tab w:val="left" w:pos="908"/>
          <w:tab w:val="center" w:pos="4252"/>
        </w:tabs>
        <w:jc w:val="left"/>
      </w:pPr>
      <w:r>
        <w:lastRenderedPageBreak/>
        <w:tab/>
      </w:r>
      <w:r>
        <w:tab/>
      </w:r>
      <w:bookmarkStart w:id="1" w:name="_Toc57679425"/>
      <w:r w:rsidR="00B16A5B">
        <w:t>Introdução</w:t>
      </w:r>
      <w:bookmarkEnd w:id="1"/>
    </w:p>
    <w:p w14:paraId="3E94F9B3" w14:textId="77777777" w:rsidR="004E2AB8" w:rsidRDefault="00B16A5B" w:rsidP="004E2AB8">
      <w:pPr>
        <w:spacing w:line="360" w:lineRule="auto"/>
      </w:pPr>
      <w:r>
        <w:tab/>
        <w:t>Através deste relatório, pretende-se descrever de forma sucinta as estratégias utilizadas para desenvolver a</w:t>
      </w:r>
      <w:r w:rsidR="004E2AB8">
        <w:t xml:space="preserve"> primeira meta deste trabalho prático.</w:t>
      </w:r>
    </w:p>
    <w:p w14:paraId="3E7C7AE5" w14:textId="77777777" w:rsidR="004E2AB8" w:rsidRDefault="004E2AB8">
      <w:pPr>
        <w:jc w:val="left"/>
      </w:pPr>
      <w:r>
        <w:br w:type="page"/>
      </w:r>
    </w:p>
    <w:p w14:paraId="72F62705" w14:textId="293607C2" w:rsidR="004E2AB8" w:rsidRDefault="00AC1C21" w:rsidP="004E2AB8">
      <w:pPr>
        <w:pStyle w:val="Ttulo1"/>
      </w:pPr>
      <w:bookmarkStart w:id="2" w:name="_Toc57679426"/>
      <w:r>
        <w:lastRenderedPageBreak/>
        <w:t>C</w:t>
      </w:r>
      <w:r w:rsidR="004E2AB8">
        <w:t>lasses consideradas na primeira versão da aplicação</w:t>
      </w:r>
      <w:bookmarkEnd w:id="2"/>
    </w:p>
    <w:p w14:paraId="440177E1" w14:textId="258824BD" w:rsidR="004E2AB8" w:rsidRDefault="004E2AB8" w:rsidP="004E2AB8">
      <w:r>
        <w:t xml:space="preserve"> </w:t>
      </w:r>
    </w:p>
    <w:p w14:paraId="38D0CF44" w14:textId="60C51995" w:rsidR="00AC1C21" w:rsidRDefault="00AC1C21" w:rsidP="00AC1C21">
      <w:r>
        <w:tab/>
        <w:t>Para a primeira meta do trabalho prático que foi proposto foram utilizadas as seguintes classes:</w:t>
      </w:r>
    </w:p>
    <w:p w14:paraId="0473631E" w14:textId="71D618DA" w:rsidR="00AC1C21" w:rsidRDefault="00AC1C21" w:rsidP="00AC1C21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GameData</w:t>
      </w:r>
      <w:proofErr w:type="spellEnd"/>
      <w:r>
        <w:rPr>
          <w:b/>
          <w:bCs/>
        </w:rPr>
        <w:t xml:space="preserve"> – </w:t>
      </w:r>
      <w:r>
        <w:t xml:space="preserve">classe que encapsula todas as classes </w:t>
      </w:r>
      <w:r w:rsidR="0018307C">
        <w:t xml:space="preserve">envolvidas na lógica </w:t>
      </w:r>
      <w:r>
        <w:t>e vai receber a informação da interface</w:t>
      </w:r>
      <w:r w:rsidR="0018307C">
        <w:t>. Vai ser responsável pela execução de ações que foram pedidas pelo utilizador.</w:t>
      </w:r>
    </w:p>
    <w:p w14:paraId="3D84669F" w14:textId="19401975" w:rsidR="0018307C" w:rsidRDefault="0018307C" w:rsidP="00AC1C21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World</w:t>
      </w:r>
      <w:proofErr w:type="spellEnd"/>
      <w:r>
        <w:rPr>
          <w:b/>
          <w:bCs/>
        </w:rPr>
        <w:t xml:space="preserve"> –</w:t>
      </w:r>
      <w:r>
        <w:t xml:space="preserve"> classe que vai conter os territórios disponíveis para conquista durante o jogo.</w:t>
      </w:r>
    </w:p>
    <w:p w14:paraId="4B1D50AE" w14:textId="743168C9" w:rsidR="00A957F2" w:rsidRDefault="00A957F2" w:rsidP="00AC1C21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Territory</w:t>
      </w:r>
      <w:proofErr w:type="spellEnd"/>
      <w:r>
        <w:rPr>
          <w:b/>
          <w:bCs/>
        </w:rPr>
        <w:t xml:space="preserve"> –</w:t>
      </w:r>
      <w:r>
        <w:t xml:space="preserve"> classe que contém a informação detalhada de um território.</w:t>
      </w:r>
    </w:p>
    <w:p w14:paraId="3952700D" w14:textId="4DFA8479" w:rsidR="0018307C" w:rsidRDefault="0018307C" w:rsidP="0018307C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Empire</w:t>
      </w:r>
      <w:proofErr w:type="spellEnd"/>
      <w:r>
        <w:rPr>
          <w:b/>
          <w:bCs/>
        </w:rPr>
        <w:t xml:space="preserve"> –</w:t>
      </w:r>
      <w:r>
        <w:t xml:space="preserve"> contém toda a informação relativa a territórios conquistados. Também é composta pela força militar, armazém e cofre.</w:t>
      </w:r>
    </w:p>
    <w:p w14:paraId="1EB8F053" w14:textId="2EF62C11" w:rsidR="0018307C" w:rsidRDefault="0018307C" w:rsidP="0018307C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Army</w:t>
      </w:r>
      <w:proofErr w:type="spellEnd"/>
      <w:r>
        <w:rPr>
          <w:b/>
          <w:bCs/>
        </w:rPr>
        <w:t xml:space="preserve"> –</w:t>
      </w:r>
      <w:r>
        <w:t xml:space="preserve"> classe que contém toda a informação da força militar do império. </w:t>
      </w:r>
    </w:p>
    <w:p w14:paraId="35054F82" w14:textId="397E69BF" w:rsidR="0018307C" w:rsidRDefault="0018307C" w:rsidP="0018307C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SafeBox</w:t>
      </w:r>
      <w:proofErr w:type="spellEnd"/>
      <w:r>
        <w:rPr>
          <w:b/>
          <w:bCs/>
        </w:rPr>
        <w:t xml:space="preserve"> –</w:t>
      </w:r>
      <w:r>
        <w:t xml:space="preserve"> classe que contém informação sobre o ouro que o império possui.</w:t>
      </w:r>
    </w:p>
    <w:p w14:paraId="41AB89C5" w14:textId="3CB1D966" w:rsidR="00A957F2" w:rsidRDefault="00A957F2" w:rsidP="0018307C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Storage</w:t>
      </w:r>
      <w:proofErr w:type="spellEnd"/>
      <w:r>
        <w:rPr>
          <w:b/>
          <w:bCs/>
        </w:rPr>
        <w:t xml:space="preserve"> –</w:t>
      </w:r>
      <w:r>
        <w:t xml:space="preserve"> classe que contém toda a informação sobre os produtos que estão sob a posse do império.</w:t>
      </w:r>
    </w:p>
    <w:p w14:paraId="0DEDF8DF" w14:textId="4E68BE68" w:rsidR="00A957F2" w:rsidRDefault="00A957F2" w:rsidP="0018307C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FileReader</w:t>
      </w:r>
      <w:proofErr w:type="spellEnd"/>
      <w:r>
        <w:rPr>
          <w:b/>
          <w:bCs/>
        </w:rPr>
        <w:t xml:space="preserve"> –</w:t>
      </w:r>
      <w:r>
        <w:t xml:space="preserve"> classe responsável por tratar da leitura de ficheiros bem como a informação que os mesmo possuem. Esta classe também já faz a filtragem de comandos inválidos que possam estar presentes nos ficheiros de texto.</w:t>
      </w:r>
    </w:p>
    <w:p w14:paraId="4ABD4400" w14:textId="23250BC2" w:rsidR="007C6CDA" w:rsidRDefault="00A957F2" w:rsidP="007C6CDA">
      <w:pPr>
        <w:pStyle w:val="PargrafodaLista"/>
        <w:numPr>
          <w:ilvl w:val="0"/>
          <w:numId w:val="6"/>
        </w:numPr>
      </w:pPr>
      <w:r>
        <w:rPr>
          <w:b/>
          <w:bCs/>
        </w:rPr>
        <w:t>Interface –</w:t>
      </w:r>
      <w:r>
        <w:t xml:space="preserve"> classe </w:t>
      </w:r>
      <w:r w:rsidR="007C6CDA">
        <w:t>responsável pela parte gráfica. Através dela, o utilizador consegue interagir com o programa.</w:t>
      </w:r>
    </w:p>
    <w:p w14:paraId="5F40E013" w14:textId="77777777" w:rsidR="007C6CDA" w:rsidRDefault="007C6CDA">
      <w:pPr>
        <w:jc w:val="left"/>
      </w:pPr>
      <w:r>
        <w:br w:type="page"/>
      </w:r>
    </w:p>
    <w:p w14:paraId="6DE91DB1" w14:textId="44C415B1" w:rsidR="007C6CDA" w:rsidRDefault="007C6CDA" w:rsidP="007C6CDA">
      <w:pPr>
        <w:pStyle w:val="Ttulo1"/>
      </w:pPr>
      <w:bookmarkStart w:id="3" w:name="_Toc57679427"/>
      <w:r>
        <w:lastRenderedPageBreak/>
        <w:t>Leitura do enunciado</w:t>
      </w:r>
      <w:bookmarkEnd w:id="3"/>
    </w:p>
    <w:p w14:paraId="3180FEF8" w14:textId="6E0C3BF8" w:rsidR="007C6CDA" w:rsidRDefault="007C6CDA" w:rsidP="007C6CDA">
      <w:pPr>
        <w:rPr>
          <w:b/>
          <w:bCs/>
        </w:rPr>
      </w:pPr>
      <w:r>
        <w:tab/>
        <w:t xml:space="preserve">Ao ler o enunciado, identificamos de imediato classes que seriam cruciais para o funcionamento do programa – </w:t>
      </w:r>
      <w:proofErr w:type="spellStart"/>
      <w:r>
        <w:rPr>
          <w:b/>
          <w:bCs/>
        </w:rPr>
        <w:t>World</w:t>
      </w:r>
      <w:proofErr w:type="spellEnd"/>
      <w:r>
        <w:rPr>
          <w:b/>
          <w:bCs/>
        </w:rPr>
        <w:t xml:space="preserve"> </w:t>
      </w:r>
      <w:r>
        <w:t xml:space="preserve">e </w:t>
      </w:r>
      <w:proofErr w:type="spellStart"/>
      <w:r>
        <w:rPr>
          <w:b/>
          <w:bCs/>
        </w:rPr>
        <w:t>Empire</w:t>
      </w:r>
      <w:proofErr w:type="spellEnd"/>
      <w:r>
        <w:rPr>
          <w:b/>
          <w:bCs/>
        </w:rPr>
        <w:t>.</w:t>
      </w:r>
    </w:p>
    <w:p w14:paraId="66657C99" w14:textId="0127289A" w:rsidR="007C6CDA" w:rsidRDefault="007C6CDA" w:rsidP="007C6CDA">
      <w:r>
        <w:rPr>
          <w:b/>
          <w:bCs/>
        </w:rPr>
        <w:tab/>
      </w:r>
      <w:r>
        <w:t xml:space="preserve">Também foi identificada uma classe que seria responsável pela </w:t>
      </w:r>
      <w:r>
        <w:rPr>
          <w:b/>
          <w:bCs/>
        </w:rPr>
        <w:t>leitura do ficheiro</w:t>
      </w:r>
      <w:r w:rsidR="00093AFA">
        <w:t xml:space="preserve">. O conceito de </w:t>
      </w:r>
      <w:r w:rsidR="00093AFA">
        <w:rPr>
          <w:b/>
          <w:bCs/>
        </w:rPr>
        <w:t>conquistar</w:t>
      </w:r>
      <w:r w:rsidR="00093AFA">
        <w:t xml:space="preserve"> </w:t>
      </w:r>
      <w:r w:rsidR="00093AFA">
        <w:rPr>
          <w:b/>
          <w:bCs/>
        </w:rPr>
        <w:t xml:space="preserve">territórios </w:t>
      </w:r>
      <w:r w:rsidR="00093AFA">
        <w:t xml:space="preserve">também nos levou a pensar numa classe do tipo </w:t>
      </w:r>
      <w:r w:rsidR="00093AFA">
        <w:rPr>
          <w:b/>
          <w:bCs/>
        </w:rPr>
        <w:t>território.</w:t>
      </w:r>
    </w:p>
    <w:p w14:paraId="69F6A57D" w14:textId="597F7F86" w:rsidR="00093AFA" w:rsidRDefault="00093AFA" w:rsidP="00093AFA">
      <w:r>
        <w:tab/>
        <w:t>Mais adiante, foi necessário desenvolver outras classes (cada uma com a sua importância para um bom funcionamento do programa) destacando-se as classes:</w:t>
      </w:r>
    </w:p>
    <w:p w14:paraId="662D8101" w14:textId="073350E7" w:rsidR="00093AFA" w:rsidRDefault="00093AFA" w:rsidP="00093AFA">
      <w:pPr>
        <w:pStyle w:val="PargrafodaLista"/>
        <w:numPr>
          <w:ilvl w:val="0"/>
          <w:numId w:val="8"/>
        </w:numPr>
      </w:pPr>
      <w:r>
        <w:rPr>
          <w:b/>
          <w:bCs/>
        </w:rPr>
        <w:t>Interface –</w:t>
      </w:r>
      <w:r>
        <w:t xml:space="preserve"> responsável por fazer a interação com o utilizador. Vai fazer a leitura dos comandos inseridos pelo utilizador e assim, fazer com que sejam desencadeadas as ações na parte da lógica do programa – </w:t>
      </w:r>
      <w:proofErr w:type="spellStart"/>
      <w:r>
        <w:rPr>
          <w:b/>
          <w:bCs/>
        </w:rPr>
        <w:t>GameData</w:t>
      </w:r>
      <w:proofErr w:type="spellEnd"/>
      <w:r>
        <w:t>.</w:t>
      </w:r>
    </w:p>
    <w:p w14:paraId="56B36EBB" w14:textId="77777777" w:rsidR="00093AFA" w:rsidRDefault="00093AFA">
      <w:pPr>
        <w:jc w:val="left"/>
      </w:pPr>
      <w:r>
        <w:br w:type="page"/>
      </w:r>
    </w:p>
    <w:p w14:paraId="7FA20F56" w14:textId="3F681E19" w:rsidR="00093AFA" w:rsidRDefault="00C55C81" w:rsidP="00093AFA">
      <w:pPr>
        <w:pStyle w:val="Ttulo1"/>
      </w:pPr>
      <w:bookmarkStart w:id="4" w:name="_Toc57679428"/>
      <w:r>
        <w:lastRenderedPageBreak/>
        <w:t>Duas principais classes da aplicação</w:t>
      </w:r>
      <w:bookmarkEnd w:id="4"/>
    </w:p>
    <w:p w14:paraId="18576EF7" w14:textId="66BC4CFD" w:rsidR="00C55C81" w:rsidRDefault="00C55C81" w:rsidP="00C55C81">
      <w:r>
        <w:tab/>
        <w:t>As duas principais classes para o bom funcionamento do programa seriam as seguintes:</w:t>
      </w:r>
    </w:p>
    <w:p w14:paraId="60E27913" w14:textId="6B4BAEB5" w:rsidR="00BC556A" w:rsidRDefault="00BC556A" w:rsidP="00C55C81"/>
    <w:p w14:paraId="13318762" w14:textId="48F75A6B" w:rsidR="00C55C81" w:rsidRDefault="00C55C81" w:rsidP="00C55C81">
      <w:pPr>
        <w:rPr>
          <w:b/>
          <w:bCs/>
        </w:rPr>
      </w:pPr>
      <w:proofErr w:type="spellStart"/>
      <w:r>
        <w:rPr>
          <w:b/>
          <w:bCs/>
        </w:rPr>
        <w:t>GameData</w:t>
      </w:r>
      <w:proofErr w:type="spellEnd"/>
    </w:p>
    <w:p w14:paraId="1DFD6668" w14:textId="557371C8" w:rsidR="00C55C81" w:rsidRDefault="00C55C81" w:rsidP="00C55C81">
      <w:pPr>
        <w:ind w:firstLine="708"/>
      </w:pPr>
      <w:r>
        <w:t>No início do programa</w:t>
      </w:r>
      <w:r w:rsidR="005E59A4">
        <w:t>,</w:t>
      </w:r>
      <w:r>
        <w:t xml:space="preserve"> é imperativ</w:t>
      </w:r>
      <w:r w:rsidR="005E59A4">
        <w:t>o</w:t>
      </w:r>
      <w:r>
        <w:t xml:space="preserve"> que seja sempre criado um objeto do tipo</w:t>
      </w:r>
      <w:r w:rsidR="005E59A4">
        <w:t xml:space="preserve"> </w:t>
      </w:r>
      <w:proofErr w:type="spellStart"/>
      <w:r w:rsidR="005E59A4">
        <w:rPr>
          <w:b/>
          <w:bCs/>
        </w:rPr>
        <w:t>GameData</w:t>
      </w:r>
      <w:proofErr w:type="spellEnd"/>
      <w:r>
        <w:t>.</w:t>
      </w:r>
    </w:p>
    <w:p w14:paraId="054F4EDE" w14:textId="4301BD5B" w:rsidR="00C55C81" w:rsidRPr="00C55C81" w:rsidRDefault="00C55C81" w:rsidP="00C55C81">
      <w:pPr>
        <w:ind w:firstLine="708"/>
      </w:pPr>
    </w:p>
    <w:p w14:paraId="300583D5" w14:textId="03FFF0FB" w:rsidR="007C6CDA" w:rsidRPr="007C6CDA" w:rsidRDefault="005E59A4" w:rsidP="007C6CDA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0CCC80E3" wp14:editId="308FDDDB">
                <wp:simplePos x="0" y="0"/>
                <wp:positionH relativeFrom="column">
                  <wp:posOffset>1261745</wp:posOffset>
                </wp:positionH>
                <wp:positionV relativeFrom="paragraph">
                  <wp:posOffset>303530</wp:posOffset>
                </wp:positionV>
                <wp:extent cx="2876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8BB564" w14:textId="633C49D5" w:rsidR="005E59A4" w:rsidRPr="005E59A4" w:rsidRDefault="005E59A4" w:rsidP="005E59A4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5E59A4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5E59A4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5E59A4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5E59A4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935790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5E59A4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5E59A4">
                              <w:rPr>
                                <w:color w:val="auto"/>
                              </w:rPr>
                              <w:t xml:space="preserve"> - C</w:t>
                            </w:r>
                            <w:r w:rsidR="00BC556A">
                              <w:rPr>
                                <w:color w:val="auto"/>
                              </w:rPr>
                              <w:t>onstrução</w:t>
                            </w:r>
                            <w:r w:rsidRPr="005E59A4">
                              <w:rPr>
                                <w:color w:val="auto"/>
                              </w:rPr>
                              <w:t xml:space="preserve"> da classe </w:t>
                            </w:r>
                            <w:proofErr w:type="spellStart"/>
                            <w:r w:rsidRPr="005E59A4">
                              <w:rPr>
                                <w:color w:val="auto"/>
                              </w:rPr>
                              <w:t>GameData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CC80E3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99.35pt;margin-top:23.9pt;width:226.5pt;height:.05pt;z-index:-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" stroked="f">
                <v:textbox style="mso-fit-shape-to-text:t" inset="0,0,0,0">
                  <w:txbxContent>
                    <w:p w14:paraId="7A8BB564" w14:textId="633C49D5" w:rsidR="005E59A4" w:rsidRPr="005E59A4" w:rsidRDefault="005E59A4" w:rsidP="005E59A4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5E59A4">
                        <w:rPr>
                          <w:color w:val="auto"/>
                        </w:rPr>
                        <w:t xml:space="preserve">Figura </w:t>
                      </w:r>
                      <w:r w:rsidRPr="005E59A4">
                        <w:rPr>
                          <w:color w:val="auto"/>
                        </w:rPr>
                        <w:fldChar w:fldCharType="begin"/>
                      </w:r>
                      <w:r w:rsidRPr="005E59A4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5E59A4">
                        <w:rPr>
                          <w:color w:val="auto"/>
                        </w:rPr>
                        <w:fldChar w:fldCharType="separate"/>
                      </w:r>
                      <w:r w:rsidR="00935790">
                        <w:rPr>
                          <w:noProof/>
                          <w:color w:val="auto"/>
                        </w:rPr>
                        <w:t>1</w:t>
                      </w:r>
                      <w:r w:rsidRPr="005E59A4">
                        <w:rPr>
                          <w:color w:val="auto"/>
                        </w:rPr>
                        <w:fldChar w:fldCharType="end"/>
                      </w:r>
                      <w:r w:rsidRPr="005E59A4">
                        <w:rPr>
                          <w:color w:val="auto"/>
                        </w:rPr>
                        <w:t xml:space="preserve"> - C</w:t>
                      </w:r>
                      <w:r w:rsidR="00BC556A">
                        <w:rPr>
                          <w:color w:val="auto"/>
                        </w:rPr>
                        <w:t>onstrução</w:t>
                      </w:r>
                      <w:r w:rsidRPr="005E59A4">
                        <w:rPr>
                          <w:color w:val="auto"/>
                        </w:rPr>
                        <w:t xml:space="preserve"> da classe </w:t>
                      </w:r>
                      <w:proofErr w:type="spellStart"/>
                      <w:r w:rsidRPr="005E59A4">
                        <w:rPr>
                          <w:color w:val="auto"/>
                        </w:rPr>
                        <w:t>GameData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C55C81">
        <w:rPr>
          <w:noProof/>
        </w:rPr>
        <w:drawing>
          <wp:anchor distT="0" distB="0" distL="114300" distR="114300" simplePos="0" relativeHeight="251658241" behindDoc="1" locked="0" layoutInCell="1" allowOverlap="1" wp14:anchorId="4FA8BDA4" wp14:editId="2AFE75D1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2876550" cy="247650"/>
            <wp:effectExtent l="0" t="0" r="0" b="0"/>
            <wp:wrapTight wrapText="bothSides">
              <wp:wrapPolygon edited="0">
                <wp:start x="0" y="0"/>
                <wp:lineTo x="0" y="19938"/>
                <wp:lineTo x="21457" y="19938"/>
                <wp:lineTo x="2145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7C3A4" w14:textId="4D142857" w:rsidR="00395EDC" w:rsidRDefault="00AC1C21" w:rsidP="00395EDC">
      <w:r>
        <w:t xml:space="preserve"> </w:t>
      </w:r>
    </w:p>
    <w:p w14:paraId="6075B229" w14:textId="13FF9E02" w:rsidR="005E59A4" w:rsidRDefault="005E59A4" w:rsidP="00395EDC"/>
    <w:p w14:paraId="28E41A4C" w14:textId="1491DBA7" w:rsidR="005E59A4" w:rsidRDefault="005E59A4" w:rsidP="00395EDC">
      <w:r>
        <w:tab/>
        <w:t>Este objeto vai tratar de toda a lógica do jogo sendo assim armazenado na classe Interface para que seja possível a execução de comandos.</w:t>
      </w:r>
    </w:p>
    <w:p w14:paraId="3AA45967" w14:textId="77777777" w:rsidR="00BA3FBF" w:rsidRDefault="00BA3FBF" w:rsidP="00395EDC"/>
    <w:p w14:paraId="7885BECD" w14:textId="60BCACDD" w:rsidR="005E59A4" w:rsidRDefault="005E59A4" w:rsidP="00395EDC">
      <w:r>
        <w:tab/>
        <w:t>Assim que for feito o pedido para o términus do programa, está prevista a sua devida destruição.</w:t>
      </w:r>
    </w:p>
    <w:p w14:paraId="18A5EF5F" w14:textId="163CAA0C" w:rsidR="005E59A4" w:rsidRDefault="00BA3FBF" w:rsidP="00395EDC">
      <w:r>
        <w:rPr>
          <w:noProof/>
        </w:rPr>
        <w:drawing>
          <wp:anchor distT="0" distB="0" distL="114300" distR="114300" simplePos="0" relativeHeight="251658243" behindDoc="1" locked="0" layoutInCell="1" allowOverlap="1" wp14:anchorId="053DD0E2" wp14:editId="30545A43">
            <wp:simplePos x="0" y="0"/>
            <wp:positionH relativeFrom="margin">
              <wp:align>center</wp:align>
            </wp:positionH>
            <wp:positionV relativeFrom="margin">
              <wp:posOffset>3557270</wp:posOffset>
            </wp:positionV>
            <wp:extent cx="226695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418" y="21192"/>
                <wp:lineTo x="2141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95595" w14:textId="72C2235D" w:rsidR="005E59A4" w:rsidRDefault="005E59A4" w:rsidP="00395EDC">
      <w:r>
        <w:tab/>
      </w:r>
    </w:p>
    <w:p w14:paraId="1183D192" w14:textId="3229D58B" w:rsidR="005E59A4" w:rsidRDefault="005E59A4" w:rsidP="00395EDC"/>
    <w:p w14:paraId="5B0B57E8" w14:textId="5D3839DE" w:rsidR="005E59A4" w:rsidRDefault="005E59A4" w:rsidP="00395EDC"/>
    <w:p w14:paraId="5110EAA4" w14:textId="2084B1A2" w:rsidR="005E59A4" w:rsidRDefault="005E59A4" w:rsidP="00395EDC"/>
    <w:p w14:paraId="3E6EB33C" w14:textId="1CD3953B" w:rsidR="005E59A4" w:rsidRDefault="00BA3FBF" w:rsidP="00395EDC"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3F80465B" wp14:editId="7C10C861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2266950" cy="635"/>
                <wp:effectExtent l="0" t="0" r="0" b="5715"/>
                <wp:wrapTight wrapText="bothSides">
                  <wp:wrapPolygon edited="0">
                    <wp:start x="0" y="0"/>
                    <wp:lineTo x="0" y="20496"/>
                    <wp:lineTo x="21418" y="20496"/>
                    <wp:lineTo x="21418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307F79" w14:textId="64BBCD88" w:rsidR="005E59A4" w:rsidRPr="005E59A4" w:rsidRDefault="005E59A4" w:rsidP="005E59A4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5E59A4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5E59A4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5E59A4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5E59A4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935790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5E59A4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5E59A4">
                              <w:rPr>
                                <w:color w:val="auto"/>
                              </w:rPr>
                              <w:t xml:space="preserve"> - Destruição </w:t>
                            </w:r>
                            <w:r w:rsidR="00BC556A">
                              <w:rPr>
                                <w:color w:val="auto"/>
                              </w:rPr>
                              <w:t>da classe</w:t>
                            </w:r>
                            <w:r w:rsidRPr="005E59A4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5E59A4">
                              <w:rPr>
                                <w:color w:val="auto"/>
                              </w:rPr>
                              <w:t>GameData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0465B" id="Caixa de texto 7" o:spid="_x0000_s1027" type="#_x0000_t202" style="position:absolute;left:0;text-align:left;margin-left:0;margin-top:4pt;width:178.5pt;height:.05pt;z-index:-2516582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" stroked="f">
                <v:textbox style="mso-fit-shape-to-text:t" inset="0,0,0,0">
                  <w:txbxContent>
                    <w:p w14:paraId="79307F79" w14:textId="64BBCD88" w:rsidR="005E59A4" w:rsidRPr="005E59A4" w:rsidRDefault="005E59A4" w:rsidP="005E59A4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5E59A4">
                        <w:rPr>
                          <w:color w:val="auto"/>
                        </w:rPr>
                        <w:t xml:space="preserve">Figura </w:t>
                      </w:r>
                      <w:r w:rsidRPr="005E59A4">
                        <w:rPr>
                          <w:color w:val="auto"/>
                        </w:rPr>
                        <w:fldChar w:fldCharType="begin"/>
                      </w:r>
                      <w:r w:rsidRPr="005E59A4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5E59A4">
                        <w:rPr>
                          <w:color w:val="auto"/>
                        </w:rPr>
                        <w:fldChar w:fldCharType="separate"/>
                      </w:r>
                      <w:r w:rsidR="00935790">
                        <w:rPr>
                          <w:noProof/>
                          <w:color w:val="auto"/>
                        </w:rPr>
                        <w:t>2</w:t>
                      </w:r>
                      <w:r w:rsidRPr="005E59A4">
                        <w:rPr>
                          <w:color w:val="auto"/>
                        </w:rPr>
                        <w:fldChar w:fldCharType="end"/>
                      </w:r>
                      <w:r w:rsidRPr="005E59A4">
                        <w:rPr>
                          <w:color w:val="auto"/>
                        </w:rPr>
                        <w:t xml:space="preserve"> - Destruição </w:t>
                      </w:r>
                      <w:r w:rsidR="00BC556A">
                        <w:rPr>
                          <w:color w:val="auto"/>
                        </w:rPr>
                        <w:t>da classe</w:t>
                      </w:r>
                      <w:r w:rsidRPr="005E59A4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5E59A4">
                        <w:rPr>
                          <w:color w:val="auto"/>
                        </w:rPr>
                        <w:t>GameData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A6C37C4" w14:textId="0C8E6847" w:rsidR="005E59A4" w:rsidRDefault="005E59A4" w:rsidP="00395EDC"/>
    <w:p w14:paraId="1BA5D021" w14:textId="682BB703" w:rsidR="00BC556A" w:rsidRDefault="005E59A4" w:rsidP="00BA3FBF">
      <w:pPr>
        <w:ind w:firstLine="708"/>
      </w:pPr>
      <w:r>
        <w:t xml:space="preserve">A destruição do </w:t>
      </w:r>
      <w:proofErr w:type="spellStart"/>
      <w:r>
        <w:rPr>
          <w:b/>
          <w:bCs/>
        </w:rPr>
        <w:t>GameData</w:t>
      </w:r>
      <w:proofErr w:type="spellEnd"/>
      <w:r>
        <w:t xml:space="preserve"> deverá ocorrer no destrutor da </w:t>
      </w:r>
      <w:r>
        <w:rPr>
          <w:b/>
          <w:bCs/>
        </w:rPr>
        <w:t>Interface</w:t>
      </w:r>
      <w:r>
        <w:t xml:space="preserve"> uma vez que </w:t>
      </w:r>
      <w:r w:rsidR="00BC556A">
        <w:t xml:space="preserve">esta é </w:t>
      </w:r>
      <w:r>
        <w:t xml:space="preserve">a classe que </w:t>
      </w:r>
      <w:r w:rsidR="00BC556A">
        <w:t>vai estar a encapsular a classe referida inicialmente.</w:t>
      </w:r>
    </w:p>
    <w:p w14:paraId="7018E3CD" w14:textId="77777777" w:rsidR="00882CF1" w:rsidRDefault="00882CF1" w:rsidP="00BA3FBF">
      <w:pPr>
        <w:ind w:firstLine="708"/>
      </w:pPr>
    </w:p>
    <w:p w14:paraId="2F9F2B39" w14:textId="77777777" w:rsidR="00BC556A" w:rsidRDefault="00BC556A" w:rsidP="00BC556A">
      <w:pPr>
        <w:rPr>
          <w:b/>
          <w:bCs/>
        </w:rPr>
      </w:pPr>
      <w:r>
        <w:rPr>
          <w:b/>
          <w:bCs/>
        </w:rPr>
        <w:t>Interface</w:t>
      </w:r>
    </w:p>
    <w:p w14:paraId="0849EC06" w14:textId="654F42F3" w:rsidR="00BC556A" w:rsidRDefault="00BC556A" w:rsidP="00BC556A">
      <w:pPr>
        <w:rPr>
          <w:b/>
          <w:bCs/>
        </w:rPr>
      </w:pPr>
      <w:r>
        <w:rPr>
          <w:b/>
          <w:bCs/>
        </w:rPr>
        <w:tab/>
      </w:r>
      <w:r>
        <w:t xml:space="preserve">Classe que também é construída no início do programa. Necessita de receber como parâmetro um ponteiro do tipo </w:t>
      </w:r>
      <w:proofErr w:type="spellStart"/>
      <w:r>
        <w:rPr>
          <w:b/>
          <w:bCs/>
        </w:rPr>
        <w:t>GameData</w:t>
      </w:r>
      <w:proofErr w:type="spellEnd"/>
      <w:r>
        <w:rPr>
          <w:b/>
          <w:bCs/>
        </w:rPr>
        <w:t>.</w:t>
      </w:r>
    </w:p>
    <w:p w14:paraId="2CC862D5" w14:textId="2110BE1B" w:rsidR="00BC556A" w:rsidRDefault="00BC556A" w:rsidP="00BC556A">
      <w:r>
        <w:rPr>
          <w:noProof/>
        </w:rPr>
        <w:drawing>
          <wp:anchor distT="0" distB="0" distL="114300" distR="114300" simplePos="0" relativeHeight="251658245" behindDoc="1" locked="0" layoutInCell="1" allowOverlap="1" wp14:anchorId="5C6F9815" wp14:editId="639BF059">
            <wp:simplePos x="0" y="0"/>
            <wp:positionH relativeFrom="margin">
              <wp:align>center</wp:align>
            </wp:positionH>
            <wp:positionV relativeFrom="paragraph">
              <wp:posOffset>88265</wp:posOffset>
            </wp:positionV>
            <wp:extent cx="1714500" cy="428625"/>
            <wp:effectExtent l="0" t="0" r="0" b="9525"/>
            <wp:wrapTight wrapText="bothSides">
              <wp:wrapPolygon edited="0">
                <wp:start x="0" y="0"/>
                <wp:lineTo x="0" y="21120"/>
                <wp:lineTo x="21360" y="21120"/>
                <wp:lineTo x="21360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58D6C" w14:textId="5047758E" w:rsidR="00BC556A" w:rsidRDefault="00BC556A" w:rsidP="00395EDC"/>
    <w:p w14:paraId="08D88EE1" w14:textId="6075A68B" w:rsidR="00BC556A" w:rsidRPr="00BC556A" w:rsidRDefault="00BC556A" w:rsidP="00BC556A"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026B798C" wp14:editId="1C831A29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2171700" cy="635"/>
                <wp:effectExtent l="0" t="0" r="0" b="5715"/>
                <wp:wrapTight wrapText="bothSides">
                  <wp:wrapPolygon edited="0">
                    <wp:start x="0" y="0"/>
                    <wp:lineTo x="0" y="20496"/>
                    <wp:lineTo x="21411" y="20496"/>
                    <wp:lineTo x="21411" y="0"/>
                    <wp:lineTo x="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DD02E2" w14:textId="5C1F953C" w:rsidR="00BC556A" w:rsidRPr="00BC556A" w:rsidRDefault="00BC556A" w:rsidP="00BC556A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BC556A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BC556A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BC556A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BC556A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935790"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 w:rsidRPr="00BC556A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BC556A">
                              <w:rPr>
                                <w:color w:val="auto"/>
                              </w:rPr>
                              <w:t xml:space="preserve"> - Construção da classe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6B798C" id="Caixa de texto 10" o:spid="_x0000_s1028" type="#_x0000_t202" style="position:absolute;left:0;text-align:left;margin-left:0;margin-top:10.55pt;width:171pt;height:.05pt;z-index:-25165823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" stroked="f">
                <v:textbox style="mso-fit-shape-to-text:t" inset="0,0,0,0">
                  <w:txbxContent>
                    <w:p w14:paraId="08DD02E2" w14:textId="5C1F953C" w:rsidR="00BC556A" w:rsidRPr="00BC556A" w:rsidRDefault="00BC556A" w:rsidP="00BC556A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BC556A">
                        <w:rPr>
                          <w:color w:val="auto"/>
                        </w:rPr>
                        <w:t xml:space="preserve">Figura </w:t>
                      </w:r>
                      <w:r w:rsidRPr="00BC556A">
                        <w:rPr>
                          <w:color w:val="auto"/>
                        </w:rPr>
                        <w:fldChar w:fldCharType="begin"/>
                      </w:r>
                      <w:r w:rsidRPr="00BC556A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BC556A">
                        <w:rPr>
                          <w:color w:val="auto"/>
                        </w:rPr>
                        <w:fldChar w:fldCharType="separate"/>
                      </w:r>
                      <w:r w:rsidR="00935790">
                        <w:rPr>
                          <w:noProof/>
                          <w:color w:val="auto"/>
                        </w:rPr>
                        <w:t>3</w:t>
                      </w:r>
                      <w:r w:rsidRPr="00BC556A">
                        <w:rPr>
                          <w:color w:val="auto"/>
                        </w:rPr>
                        <w:fldChar w:fldCharType="end"/>
                      </w:r>
                      <w:r w:rsidRPr="00BC556A">
                        <w:rPr>
                          <w:color w:val="auto"/>
                        </w:rPr>
                        <w:t xml:space="preserve"> - Construção da classe interface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83F8BEA" w14:textId="48E774F0" w:rsidR="00BC556A" w:rsidRPr="00BC556A" w:rsidRDefault="00BC556A" w:rsidP="00BC556A"/>
    <w:p w14:paraId="57C6A332" w14:textId="06DE5367" w:rsidR="00BC556A" w:rsidRDefault="00BC556A" w:rsidP="00BC556A">
      <w:pPr>
        <w:ind w:firstLine="708"/>
      </w:pPr>
      <w:r>
        <w:t xml:space="preserve">É através do parâmetro que recebe que vai conseguir fazer com que seja possível efetuar a execução dos comandos introduzidos pelo utilizador. </w:t>
      </w:r>
    </w:p>
    <w:p w14:paraId="1A323E6F" w14:textId="77777777" w:rsidR="00BA3FBF" w:rsidRDefault="00BA3FBF" w:rsidP="00BC556A">
      <w:pPr>
        <w:ind w:firstLine="708"/>
      </w:pPr>
    </w:p>
    <w:p w14:paraId="0BC71AFA" w14:textId="35057843" w:rsidR="00BC556A" w:rsidRDefault="00F1368A" w:rsidP="00BC556A">
      <w:pPr>
        <w:ind w:firstLine="708"/>
      </w:pPr>
      <w:r>
        <w:t xml:space="preserve">Caso esta classe não existisse, não seria possível separar a lógica da interface e o código tornar-se-ia confuso. </w:t>
      </w:r>
    </w:p>
    <w:p w14:paraId="2DE35FC8" w14:textId="77777777" w:rsidR="00BA3FBF" w:rsidRDefault="00BA3FBF" w:rsidP="00BC556A">
      <w:pPr>
        <w:ind w:firstLine="708"/>
      </w:pPr>
    </w:p>
    <w:p w14:paraId="33805B41" w14:textId="6B830938" w:rsidR="00F1368A" w:rsidRDefault="00F1368A" w:rsidP="00882CF1">
      <w:pPr>
        <w:ind w:firstLine="708"/>
      </w:pPr>
      <w:r>
        <w:t>O destrutor desta classe também está a ser chamado, como se pode verificar na figura dois.</w:t>
      </w:r>
    </w:p>
    <w:p w14:paraId="6016D2AF" w14:textId="77777777" w:rsidR="00F1368A" w:rsidRDefault="00F1368A" w:rsidP="00F1368A">
      <w:pPr>
        <w:pStyle w:val="Ttulo1"/>
      </w:pPr>
      <w:bookmarkStart w:id="5" w:name="_Toc57679429"/>
      <w:r>
        <w:lastRenderedPageBreak/>
        <w:t>Exemplo de uma responsabilidade de encapsulamento</w:t>
      </w:r>
      <w:bookmarkEnd w:id="5"/>
    </w:p>
    <w:p w14:paraId="777C21DD" w14:textId="1D10BE56" w:rsidR="00F1368A" w:rsidRDefault="00F1368A" w:rsidP="00F1368A">
      <w:pPr>
        <w:ind w:firstLine="708"/>
      </w:pPr>
      <w:r>
        <w:t xml:space="preserve">A responsabilidade de </w:t>
      </w:r>
      <w:r w:rsidR="00BC5F47">
        <w:t>“</w:t>
      </w:r>
      <w:r>
        <w:t>guardar territórios</w:t>
      </w:r>
      <w:r w:rsidR="00BC5F47">
        <w:t>”</w:t>
      </w:r>
      <w:r>
        <w:t xml:space="preserve"> está atribuído à classe </w:t>
      </w:r>
      <w:proofErr w:type="spellStart"/>
      <w:r>
        <w:rPr>
          <w:b/>
          <w:bCs/>
        </w:rPr>
        <w:t>World</w:t>
      </w:r>
      <w:proofErr w:type="spellEnd"/>
      <w:r>
        <w:t xml:space="preserve">, que vai ter um vetor de ponteiro para </w:t>
      </w:r>
      <w:proofErr w:type="spellStart"/>
      <w:r>
        <w:rPr>
          <w:b/>
          <w:bCs/>
        </w:rPr>
        <w:t>Territory</w:t>
      </w:r>
      <w:proofErr w:type="spellEnd"/>
      <w:r>
        <w:t>.</w:t>
      </w:r>
    </w:p>
    <w:p w14:paraId="2662BD50" w14:textId="77777777" w:rsidR="00BA3FBF" w:rsidRDefault="00BA3FBF" w:rsidP="00F1368A">
      <w:pPr>
        <w:ind w:firstLine="708"/>
      </w:pPr>
    </w:p>
    <w:p w14:paraId="0CC1D188" w14:textId="71D873E7" w:rsidR="00F1368A" w:rsidRPr="00F1368A" w:rsidRDefault="00F1368A" w:rsidP="00F1368A">
      <w:pPr>
        <w:ind w:firstLine="708"/>
      </w:pPr>
      <w:r>
        <w:t xml:space="preserve">Em todas as classes criadas, é tido em atenção </w:t>
      </w:r>
      <w:r w:rsidR="00BC5F47">
        <w:t xml:space="preserve">o </w:t>
      </w:r>
      <w:proofErr w:type="spellStart"/>
      <w:r w:rsidR="00BC5F47">
        <w:rPr>
          <w:i/>
          <w:iCs/>
        </w:rPr>
        <w:t>private</w:t>
      </w:r>
      <w:proofErr w:type="spellEnd"/>
      <w:r w:rsidR="00BC5F47">
        <w:t xml:space="preserve"> no </w:t>
      </w:r>
      <w:proofErr w:type="spellStart"/>
      <w:r w:rsidR="00BC5F47">
        <w:t>ínicio</w:t>
      </w:r>
      <w:proofErr w:type="spellEnd"/>
      <w:r w:rsidR="00BC5F47">
        <w:t xml:space="preserve"> que, apesar de ser feito por </w:t>
      </w:r>
      <w:proofErr w:type="spellStart"/>
      <w:r w:rsidR="00BC5F47">
        <w:rPr>
          <w:i/>
          <w:iCs/>
        </w:rPr>
        <w:t>default</w:t>
      </w:r>
      <w:proofErr w:type="spellEnd"/>
      <w:r w:rsidR="00BC5F47">
        <w:t>, torna o código mais claro no que diz respeito ao encapsulamento de classes.</w:t>
      </w:r>
      <w:r>
        <w:t xml:space="preserve"> </w:t>
      </w:r>
    </w:p>
    <w:p w14:paraId="624BE8C6" w14:textId="152DDD82" w:rsidR="00F1368A" w:rsidRDefault="00F1368A" w:rsidP="00F1368A">
      <w:pPr>
        <w:ind w:left="708"/>
      </w:pPr>
    </w:p>
    <w:p w14:paraId="1B977515" w14:textId="09DEA619" w:rsidR="00F1368A" w:rsidRDefault="00F1368A" w:rsidP="00F1368A">
      <w:pPr>
        <w:ind w:left="708"/>
      </w:pPr>
    </w:p>
    <w:p w14:paraId="12CCF308" w14:textId="2A3D9226" w:rsidR="00F1368A" w:rsidRDefault="00F1368A" w:rsidP="00F1368A">
      <w:pPr>
        <w:ind w:left="708"/>
      </w:pPr>
    </w:p>
    <w:p w14:paraId="292DCF01" w14:textId="6B9F5E3C" w:rsidR="00BC5F47" w:rsidRPr="00BC5F47" w:rsidRDefault="00BC5F47" w:rsidP="00BC5F47"/>
    <w:p w14:paraId="738FAF75" w14:textId="6F24E745" w:rsidR="00BC5F47" w:rsidRPr="00BC5F47" w:rsidRDefault="00BC5F47" w:rsidP="00BC5F47"/>
    <w:p w14:paraId="5DB50909" w14:textId="6AFD303F" w:rsidR="00BC5F47" w:rsidRPr="00BC5F47" w:rsidRDefault="00BC5F47" w:rsidP="00BC5F47"/>
    <w:p w14:paraId="7E12EAA4" w14:textId="1A01A78C" w:rsidR="00BC5F47" w:rsidRPr="00BC5F47" w:rsidRDefault="00BC5F47" w:rsidP="00BC5F47"/>
    <w:p w14:paraId="13871F45" w14:textId="299B75DE" w:rsidR="00BC5F47" w:rsidRPr="00BC5F47" w:rsidRDefault="00BC5F47" w:rsidP="00BC5F47">
      <w:r>
        <w:rPr>
          <w:noProof/>
        </w:rPr>
        <w:drawing>
          <wp:anchor distT="0" distB="0" distL="114300" distR="114300" simplePos="0" relativeHeight="251658247" behindDoc="1" locked="0" layoutInCell="1" allowOverlap="1" wp14:anchorId="47C82CC7" wp14:editId="28BB5B5B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15265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09" y="21446"/>
                <wp:lineTo x="21409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D4D44" w14:textId="308641EA" w:rsidR="00BC5F47" w:rsidRPr="00BC5F47" w:rsidRDefault="00BC5F47" w:rsidP="00BC5F47"/>
    <w:p w14:paraId="59B93136" w14:textId="2593CFA1" w:rsidR="00BC5F47" w:rsidRPr="00BC5F47" w:rsidRDefault="00BC5F47" w:rsidP="00BC5F47"/>
    <w:p w14:paraId="4BC055E3" w14:textId="43732B53" w:rsidR="00BC5F47" w:rsidRPr="00BC5F47" w:rsidRDefault="00BC5F47" w:rsidP="00BC5F47"/>
    <w:p w14:paraId="530ACE30" w14:textId="4CA03B9C" w:rsidR="00BC5F47" w:rsidRPr="00BC5F47" w:rsidRDefault="00BC5F47" w:rsidP="00BC5F47"/>
    <w:p w14:paraId="4E1CA9BA" w14:textId="3CA8242E" w:rsidR="00BC5F47" w:rsidRPr="00BC5F47" w:rsidRDefault="00BC5F47" w:rsidP="00BC5F47"/>
    <w:p w14:paraId="1980C9DC" w14:textId="7CCCCBE5" w:rsidR="00BC5F47" w:rsidRPr="00BC5F47" w:rsidRDefault="00BC5F47" w:rsidP="00BC5F47"/>
    <w:p w14:paraId="57B6FB43" w14:textId="05319914" w:rsidR="00BC5F47" w:rsidRPr="00BC5F47" w:rsidRDefault="00BC5F47" w:rsidP="00BC5F47"/>
    <w:p w14:paraId="167837E2" w14:textId="5DC18186" w:rsidR="00BC5F47" w:rsidRPr="00BC5F47" w:rsidRDefault="00BC5F47" w:rsidP="00BC5F47"/>
    <w:p w14:paraId="51A0664D" w14:textId="0F8EFF13" w:rsidR="00BC5F47" w:rsidRDefault="00BC5F47" w:rsidP="00BC5F47">
      <w:pPr>
        <w:tabs>
          <w:tab w:val="left" w:pos="6060"/>
        </w:tabs>
      </w:pPr>
      <w:r>
        <w:tab/>
      </w:r>
    </w:p>
    <w:p w14:paraId="4991F5B9" w14:textId="3D96C49B" w:rsidR="00BC5F47" w:rsidRDefault="00BC5F4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1DD5BF63" wp14:editId="5C0138A3">
                <wp:simplePos x="0" y="0"/>
                <wp:positionH relativeFrom="margin">
                  <wp:align>center</wp:align>
                </wp:positionH>
                <wp:positionV relativeFrom="paragraph">
                  <wp:posOffset>588010</wp:posOffset>
                </wp:positionV>
                <wp:extent cx="2152650" cy="635"/>
                <wp:effectExtent l="0" t="0" r="0" b="5715"/>
                <wp:wrapTight wrapText="bothSides">
                  <wp:wrapPolygon edited="0">
                    <wp:start x="0" y="0"/>
                    <wp:lineTo x="0" y="20496"/>
                    <wp:lineTo x="21409" y="20496"/>
                    <wp:lineTo x="21409" y="0"/>
                    <wp:lineTo x="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9765D2" w14:textId="55EF55BB" w:rsidR="00BC5F47" w:rsidRPr="00BC5F47" w:rsidRDefault="00BC5F47" w:rsidP="00BC5F47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BC5F47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BC5F47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BC5F47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BC5F47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935790">
                              <w:rPr>
                                <w:noProof/>
                                <w:color w:val="auto"/>
                              </w:rPr>
                              <w:t>4</w:t>
                            </w:r>
                            <w:r w:rsidRPr="00BC5F47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BC5F47">
                              <w:rPr>
                                <w:color w:val="auto"/>
                              </w:rPr>
                              <w:t xml:space="preserve"> - Classe utilizada como exemplo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5BF63" id="Caixa de texto 13" o:spid="_x0000_s1029" type="#_x0000_t202" style="position:absolute;margin-left:0;margin-top:46.3pt;width:169.5pt;height:.05pt;z-index:-251658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" stroked="f">
                <v:textbox style="mso-fit-shape-to-text:t" inset="0,0,0,0">
                  <w:txbxContent>
                    <w:p w14:paraId="7B9765D2" w14:textId="55EF55BB" w:rsidR="00BC5F47" w:rsidRPr="00BC5F47" w:rsidRDefault="00BC5F47" w:rsidP="00BC5F47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BC5F47">
                        <w:rPr>
                          <w:color w:val="auto"/>
                        </w:rPr>
                        <w:t xml:space="preserve">Figura </w:t>
                      </w:r>
                      <w:r w:rsidRPr="00BC5F47">
                        <w:rPr>
                          <w:color w:val="auto"/>
                        </w:rPr>
                        <w:fldChar w:fldCharType="begin"/>
                      </w:r>
                      <w:r w:rsidRPr="00BC5F47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BC5F47">
                        <w:rPr>
                          <w:color w:val="auto"/>
                        </w:rPr>
                        <w:fldChar w:fldCharType="separate"/>
                      </w:r>
                      <w:r w:rsidR="00935790">
                        <w:rPr>
                          <w:noProof/>
                          <w:color w:val="auto"/>
                        </w:rPr>
                        <w:t>4</w:t>
                      </w:r>
                      <w:r w:rsidRPr="00BC5F47">
                        <w:rPr>
                          <w:color w:val="auto"/>
                        </w:rPr>
                        <w:fldChar w:fldCharType="end"/>
                      </w:r>
                      <w:r w:rsidRPr="00BC5F47">
                        <w:rPr>
                          <w:color w:val="auto"/>
                        </w:rPr>
                        <w:t xml:space="preserve"> - Classe utilizada como exemplo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br w:type="page"/>
      </w:r>
    </w:p>
    <w:p w14:paraId="3553F488" w14:textId="699F381B" w:rsidR="00BC5F47" w:rsidRDefault="00BA3FBF" w:rsidP="00BA3FBF">
      <w:pPr>
        <w:pStyle w:val="Ttulo1"/>
      </w:pPr>
      <w:bookmarkStart w:id="6" w:name="_Toc57679430"/>
      <w:r>
        <w:lastRenderedPageBreak/>
        <w:t>Duas classes com objetivo focado, coeso e sem dispersão</w:t>
      </w:r>
      <w:bookmarkEnd w:id="6"/>
    </w:p>
    <w:p w14:paraId="1C385660" w14:textId="25D2BE20" w:rsidR="00BA3FBF" w:rsidRDefault="00BA3FBF" w:rsidP="00BA3FBF">
      <w:r>
        <w:tab/>
        <w:t xml:space="preserve">O melhor exemplo para classes de objetivo focado será a classe </w:t>
      </w:r>
      <w:r>
        <w:rPr>
          <w:b/>
          <w:bCs/>
        </w:rPr>
        <w:t xml:space="preserve">Interação </w:t>
      </w:r>
      <w:r>
        <w:t xml:space="preserve">e a classe </w:t>
      </w:r>
      <w:proofErr w:type="spellStart"/>
      <w:r>
        <w:rPr>
          <w:b/>
          <w:bCs/>
        </w:rPr>
        <w:t>FileReader</w:t>
      </w:r>
      <w:proofErr w:type="spellEnd"/>
      <w:r>
        <w:t>.</w:t>
      </w:r>
    </w:p>
    <w:p w14:paraId="20D4900B" w14:textId="77777777" w:rsidR="00BA3FBF" w:rsidRDefault="00BA3FBF" w:rsidP="00BA3FBF"/>
    <w:p w14:paraId="0044F3D3" w14:textId="1D059EC2" w:rsidR="00BA3FBF" w:rsidRDefault="00BA3FBF" w:rsidP="00BA3FBF">
      <w:r>
        <w:tab/>
        <w:t xml:space="preserve">A classe </w:t>
      </w:r>
      <w:r>
        <w:rPr>
          <w:b/>
          <w:bCs/>
        </w:rPr>
        <w:t>Interação</w:t>
      </w:r>
      <w:r>
        <w:t xml:space="preserve"> é única e exclusiva que age como uma interface de texto, ou seja, apenas recebe e mostra informação (</w:t>
      </w:r>
      <w:proofErr w:type="spellStart"/>
      <w:r>
        <w:rPr>
          <w:i/>
          <w:iCs/>
        </w:rPr>
        <w:t>stdin</w:t>
      </w:r>
      <w:proofErr w:type="spellEnd"/>
      <w:r>
        <w:t>/</w:t>
      </w:r>
      <w:proofErr w:type="spellStart"/>
      <w:r>
        <w:rPr>
          <w:i/>
          <w:iCs/>
        </w:rPr>
        <w:t>stdout</w:t>
      </w:r>
      <w:proofErr w:type="spellEnd"/>
      <w:r>
        <w:t>), pede a execução de certos comandos introduzidos pelo utilizador e o seu único propósito é somente esse. Assim, teremos código que se encontra organizado e irá tornar o programa mais fácil de manipular para futuras alterações.</w:t>
      </w:r>
    </w:p>
    <w:p w14:paraId="7BA8443A" w14:textId="014E576A" w:rsidR="00882CF1" w:rsidRDefault="00882CF1" w:rsidP="00BA3FBF"/>
    <w:p w14:paraId="357C382D" w14:textId="67CAA3BD" w:rsidR="00882CF1" w:rsidRDefault="00882CF1" w:rsidP="00BA3FBF">
      <w:r>
        <w:tab/>
        <w:t xml:space="preserve">A classe </w:t>
      </w:r>
      <w:proofErr w:type="spellStart"/>
      <w:r>
        <w:rPr>
          <w:b/>
          <w:bCs/>
        </w:rPr>
        <w:t>FileReader</w:t>
      </w:r>
      <w:proofErr w:type="spellEnd"/>
      <w:r>
        <w:t xml:space="preserve"> tem como único objetivo ler ficheiros de texto e devolver o resultado da sua leitura à classe que o está a utilizar. Para além do que foi descrito, esta classe também irá realizar uma filtragem de conteúdo do ficheiro pelo que só irá retornar conteúdo válido após a leitura de um ficheiro de texto.</w:t>
      </w:r>
    </w:p>
    <w:p w14:paraId="47634A5F" w14:textId="1AB606CC" w:rsidR="00882CF1" w:rsidRDefault="00882CF1" w:rsidP="00BA3FBF"/>
    <w:p w14:paraId="542F8F88" w14:textId="5848389E" w:rsidR="00882CF1" w:rsidRDefault="00882CF1" w:rsidP="00BA3FBF">
      <w:r>
        <w:tab/>
        <w:t>Desta forma, temos duas classes diferentes, porém com objetivos específicos e que não dispersão em ocasião alguma.</w:t>
      </w:r>
    </w:p>
    <w:p w14:paraId="3DEE4EEA" w14:textId="77777777" w:rsidR="00882CF1" w:rsidRDefault="00882CF1">
      <w:pPr>
        <w:jc w:val="left"/>
      </w:pPr>
      <w:r>
        <w:br w:type="page"/>
      </w:r>
    </w:p>
    <w:p w14:paraId="18759790" w14:textId="702CB430" w:rsidR="00882CF1" w:rsidRDefault="00882CF1" w:rsidP="00882CF1">
      <w:pPr>
        <w:pStyle w:val="Ttulo1"/>
      </w:pPr>
      <w:bookmarkStart w:id="7" w:name="_Toc57679431"/>
      <w:r>
        <w:lastRenderedPageBreak/>
        <w:t>Interface vs. Lógica</w:t>
      </w:r>
      <w:bookmarkEnd w:id="7"/>
    </w:p>
    <w:p w14:paraId="7E098288" w14:textId="39992EB7" w:rsidR="00882CF1" w:rsidRDefault="00882CF1" w:rsidP="00882CF1">
      <w:r>
        <w:tab/>
        <w:t xml:space="preserve">A classe </w:t>
      </w:r>
      <w:r>
        <w:rPr>
          <w:b/>
          <w:bCs/>
        </w:rPr>
        <w:t>Interface</w:t>
      </w:r>
      <w:r>
        <w:t xml:space="preserve"> é a classe que vai ser responsável pela interface, como já foi referido neste documento.</w:t>
      </w:r>
    </w:p>
    <w:p w14:paraId="7B46AA3C" w14:textId="7B20A947" w:rsidR="00882CF1" w:rsidRDefault="00882CF1" w:rsidP="00882CF1">
      <w:r>
        <w:tab/>
        <w:t xml:space="preserve">A classe </w:t>
      </w:r>
      <w:proofErr w:type="spellStart"/>
      <w:r>
        <w:rPr>
          <w:b/>
          <w:bCs/>
        </w:rPr>
        <w:t>GameData</w:t>
      </w:r>
      <w:proofErr w:type="spellEnd"/>
      <w:r>
        <w:t xml:space="preserve"> irá possuir toda a lógica do jogo.</w:t>
      </w:r>
    </w:p>
    <w:p w14:paraId="2F0B0BC5" w14:textId="77777777" w:rsidR="00882CF1" w:rsidRDefault="00882CF1">
      <w:pPr>
        <w:jc w:val="left"/>
      </w:pPr>
      <w:r>
        <w:br w:type="page"/>
      </w:r>
    </w:p>
    <w:p w14:paraId="10467C71" w14:textId="5C7595C8" w:rsidR="00882CF1" w:rsidRDefault="00882CF1" w:rsidP="00882CF1">
      <w:pPr>
        <w:pStyle w:val="Ttulo1"/>
      </w:pPr>
      <w:bookmarkStart w:id="8" w:name="_Toc57679432"/>
      <w:r>
        <w:lastRenderedPageBreak/>
        <w:t>Primeiro objeto para além da camada de interação com o utilizador que recebe e coordena uma funcionalidade de natureza lógica</w:t>
      </w:r>
      <w:bookmarkEnd w:id="8"/>
    </w:p>
    <w:p w14:paraId="6F426BC4" w14:textId="77777777" w:rsidR="00882CF1" w:rsidRDefault="00882CF1" w:rsidP="00882CF1">
      <w:r>
        <w:tab/>
      </w:r>
    </w:p>
    <w:p w14:paraId="42416644" w14:textId="5E1EBB4F" w:rsidR="009F5122" w:rsidRDefault="00882CF1" w:rsidP="009F5122">
      <w:pPr>
        <w:ind w:firstLine="708"/>
        <w:rPr>
          <w:b/>
          <w:bCs/>
        </w:rPr>
      </w:pPr>
      <w:r>
        <w:t xml:space="preserve">As ordens vindas da camada de interação com o utilizador são recebidas e processadas através de um objeto da classe </w:t>
      </w:r>
      <w:proofErr w:type="spellStart"/>
      <w:r w:rsidR="009F5122">
        <w:rPr>
          <w:b/>
          <w:bCs/>
        </w:rPr>
        <w:t>GameData</w:t>
      </w:r>
      <w:proofErr w:type="spellEnd"/>
      <w:r w:rsidR="009F5122">
        <w:rPr>
          <w:b/>
          <w:bCs/>
        </w:rPr>
        <w:t>.</w:t>
      </w:r>
    </w:p>
    <w:p w14:paraId="5C04A95A" w14:textId="39E1D1DD" w:rsidR="00935790" w:rsidRDefault="00935790" w:rsidP="009F5122">
      <w:pPr>
        <w:ind w:firstLine="708"/>
        <w:rPr>
          <w:b/>
          <w:bCs/>
        </w:rPr>
      </w:pPr>
    </w:p>
    <w:p w14:paraId="273CE1E7" w14:textId="5C6F26A9" w:rsidR="00935790" w:rsidRDefault="00935790" w:rsidP="009F5122">
      <w:pPr>
        <w:ind w:firstLine="708"/>
        <w:rPr>
          <w:b/>
          <w:bCs/>
        </w:rPr>
      </w:pPr>
    </w:p>
    <w:p w14:paraId="1D47565E" w14:textId="3EF3CA26" w:rsidR="00E947A2" w:rsidRPr="00935790" w:rsidRDefault="00E947A2" w:rsidP="009F5122">
      <w:pPr>
        <w:ind w:firstLine="708"/>
      </w:pPr>
    </w:p>
    <w:p w14:paraId="3783A453" w14:textId="65B5C9FE" w:rsidR="00BA3FBF" w:rsidRDefault="00BA3FBF" w:rsidP="00BA3FBF"/>
    <w:p w14:paraId="575D42CC" w14:textId="45912838" w:rsidR="00BA3FBF" w:rsidRDefault="00BA3FBF" w:rsidP="00BA3FBF">
      <w:r>
        <w:tab/>
      </w:r>
    </w:p>
    <w:p w14:paraId="4AFEAECC" w14:textId="67B42574" w:rsidR="00BA3FBF" w:rsidRDefault="00935790" w:rsidP="00BA3FBF">
      <w:r>
        <w:rPr>
          <w:noProof/>
        </w:rPr>
        <w:drawing>
          <wp:anchor distT="0" distB="0" distL="114300" distR="114300" simplePos="0" relativeHeight="251658249" behindDoc="1" locked="0" layoutInCell="1" allowOverlap="1" wp14:anchorId="6D2F443D" wp14:editId="62EE0CDA">
            <wp:simplePos x="0" y="0"/>
            <wp:positionH relativeFrom="margin">
              <wp:posOffset>1290320</wp:posOffset>
            </wp:positionH>
            <wp:positionV relativeFrom="paragraph">
              <wp:posOffset>5715</wp:posOffset>
            </wp:positionV>
            <wp:extent cx="2819400" cy="304800"/>
            <wp:effectExtent l="0" t="0" r="0" b="0"/>
            <wp:wrapTight wrapText="bothSides">
              <wp:wrapPolygon edited="0">
                <wp:start x="0" y="0"/>
                <wp:lineTo x="0" y="20250"/>
                <wp:lineTo x="21454" y="20250"/>
                <wp:lineTo x="21454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2FA69C80" wp14:editId="414A8571">
                <wp:simplePos x="0" y="0"/>
                <wp:positionH relativeFrom="column">
                  <wp:posOffset>1290320</wp:posOffset>
                </wp:positionH>
                <wp:positionV relativeFrom="paragraph">
                  <wp:posOffset>367665</wp:posOffset>
                </wp:positionV>
                <wp:extent cx="2819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075D67" w14:textId="14F2EDF1" w:rsidR="00935790" w:rsidRPr="00935790" w:rsidRDefault="00935790" w:rsidP="00935790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935790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935790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935790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935790"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5</w:t>
                            </w:r>
                            <w:r w:rsidRPr="00935790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935790">
                              <w:rPr>
                                <w:color w:val="auto"/>
                              </w:rPr>
                              <w:t xml:space="preserve"> - Exemplo de chamada da classe </w:t>
                            </w:r>
                            <w:proofErr w:type="spellStart"/>
                            <w:r w:rsidRPr="00935790">
                              <w:rPr>
                                <w:color w:val="auto"/>
                              </w:rPr>
                              <w:t>GameData</w:t>
                            </w:r>
                            <w:proofErr w:type="spellEnd"/>
                            <w:r w:rsidRPr="00935790">
                              <w:rPr>
                                <w:color w:val="auto"/>
                              </w:rPr>
                              <w:t xml:space="preserve"> a partir da classe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69C80" id="Caixa de texto 15" o:spid="_x0000_s1030" type="#_x0000_t202" style="position:absolute;left:0;text-align:left;margin-left:101.6pt;margin-top:28.95pt;width:222pt;height:.05pt;z-index:-2516582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" stroked="f">
                <v:textbox style="mso-fit-shape-to-text:t" inset="0,0,0,0">
                  <w:txbxContent>
                    <w:p w14:paraId="03075D67" w14:textId="14F2EDF1" w:rsidR="00935790" w:rsidRPr="00935790" w:rsidRDefault="00935790" w:rsidP="00935790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935790">
                        <w:rPr>
                          <w:color w:val="auto"/>
                        </w:rPr>
                        <w:t xml:space="preserve">Figura </w:t>
                      </w:r>
                      <w:r w:rsidRPr="00935790">
                        <w:rPr>
                          <w:color w:val="auto"/>
                        </w:rPr>
                        <w:fldChar w:fldCharType="begin"/>
                      </w:r>
                      <w:r w:rsidRPr="00935790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935790"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5</w:t>
                      </w:r>
                      <w:r w:rsidRPr="00935790">
                        <w:rPr>
                          <w:color w:val="auto"/>
                        </w:rPr>
                        <w:fldChar w:fldCharType="end"/>
                      </w:r>
                      <w:r w:rsidRPr="00935790">
                        <w:rPr>
                          <w:color w:val="auto"/>
                        </w:rPr>
                        <w:t xml:space="preserve"> - Exemplo de chamada da classe </w:t>
                      </w:r>
                      <w:proofErr w:type="spellStart"/>
                      <w:r w:rsidRPr="00935790">
                        <w:rPr>
                          <w:color w:val="auto"/>
                        </w:rPr>
                        <w:t>GameData</w:t>
                      </w:r>
                      <w:proofErr w:type="spellEnd"/>
                      <w:r w:rsidRPr="00935790">
                        <w:rPr>
                          <w:color w:val="auto"/>
                        </w:rPr>
                        <w:t xml:space="preserve"> a partir da classe Interface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6C81EE42" wp14:editId="1999898D">
                <wp:simplePos x="0" y="0"/>
                <wp:positionH relativeFrom="column">
                  <wp:posOffset>233045</wp:posOffset>
                </wp:positionH>
                <wp:positionV relativeFrom="paragraph">
                  <wp:posOffset>2065020</wp:posOffset>
                </wp:positionV>
                <wp:extent cx="4924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8AC7BD" w14:textId="5B70B064" w:rsidR="00935790" w:rsidRPr="00935790" w:rsidRDefault="00935790" w:rsidP="00935790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935790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935790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935790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935790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935790">
                              <w:rPr>
                                <w:noProof/>
                                <w:color w:val="auto"/>
                              </w:rPr>
                              <w:t>6</w:t>
                            </w:r>
                            <w:r w:rsidRPr="00935790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935790">
                              <w:rPr>
                                <w:color w:val="auto"/>
                              </w:rPr>
                              <w:t xml:space="preserve"> - </w:t>
                            </w:r>
                            <w:proofErr w:type="spellStart"/>
                            <w:r w:rsidRPr="00935790">
                              <w:rPr>
                                <w:color w:val="auto"/>
                              </w:rPr>
                              <w:t>Metódo</w:t>
                            </w:r>
                            <w:proofErr w:type="spellEnd"/>
                            <w:r w:rsidRPr="00935790">
                              <w:rPr>
                                <w:color w:val="auto"/>
                              </w:rPr>
                              <w:t xml:space="preserve"> do </w:t>
                            </w:r>
                            <w:proofErr w:type="spellStart"/>
                            <w:r w:rsidRPr="00935790">
                              <w:rPr>
                                <w:color w:val="auto"/>
                              </w:rPr>
                              <w:t>GameData</w:t>
                            </w:r>
                            <w:proofErr w:type="spellEnd"/>
                            <w:r w:rsidRPr="00935790">
                              <w:rPr>
                                <w:color w:val="auto"/>
                              </w:rPr>
                              <w:t xml:space="preserve"> que é chamado na classe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1EE42" id="Caixa de texto 20" o:spid="_x0000_s1031" type="#_x0000_t202" style="position:absolute;left:0;text-align:left;margin-left:18.35pt;margin-top:162.6pt;width:387.75pt;height:.05pt;z-index:-2516582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" stroked="f">
                <v:textbox style="mso-fit-shape-to-text:t" inset="0,0,0,0">
                  <w:txbxContent>
                    <w:p w14:paraId="5D8AC7BD" w14:textId="5B70B064" w:rsidR="00935790" w:rsidRPr="00935790" w:rsidRDefault="00935790" w:rsidP="00935790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935790">
                        <w:rPr>
                          <w:color w:val="auto"/>
                        </w:rPr>
                        <w:t xml:space="preserve">Figura </w:t>
                      </w:r>
                      <w:r w:rsidRPr="00935790">
                        <w:rPr>
                          <w:color w:val="auto"/>
                        </w:rPr>
                        <w:fldChar w:fldCharType="begin"/>
                      </w:r>
                      <w:r w:rsidRPr="00935790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935790">
                        <w:rPr>
                          <w:color w:val="auto"/>
                        </w:rPr>
                        <w:fldChar w:fldCharType="separate"/>
                      </w:r>
                      <w:r w:rsidRPr="00935790">
                        <w:rPr>
                          <w:noProof/>
                          <w:color w:val="auto"/>
                        </w:rPr>
                        <w:t>6</w:t>
                      </w:r>
                      <w:r w:rsidRPr="00935790">
                        <w:rPr>
                          <w:color w:val="auto"/>
                        </w:rPr>
                        <w:fldChar w:fldCharType="end"/>
                      </w:r>
                      <w:r w:rsidRPr="00935790">
                        <w:rPr>
                          <w:color w:val="auto"/>
                        </w:rPr>
                        <w:t xml:space="preserve"> - </w:t>
                      </w:r>
                      <w:proofErr w:type="spellStart"/>
                      <w:r w:rsidRPr="00935790">
                        <w:rPr>
                          <w:color w:val="auto"/>
                        </w:rPr>
                        <w:t>Metódo</w:t>
                      </w:r>
                      <w:proofErr w:type="spellEnd"/>
                      <w:r w:rsidRPr="00935790">
                        <w:rPr>
                          <w:color w:val="auto"/>
                        </w:rPr>
                        <w:t xml:space="preserve"> do </w:t>
                      </w:r>
                      <w:proofErr w:type="spellStart"/>
                      <w:r w:rsidRPr="00935790">
                        <w:rPr>
                          <w:color w:val="auto"/>
                        </w:rPr>
                        <w:t>GameData</w:t>
                      </w:r>
                      <w:proofErr w:type="spellEnd"/>
                      <w:r w:rsidRPr="00935790">
                        <w:rPr>
                          <w:color w:val="auto"/>
                        </w:rPr>
                        <w:t xml:space="preserve"> que é chamado na classe Interface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51" behindDoc="1" locked="0" layoutInCell="1" allowOverlap="1" wp14:anchorId="6B16DBD0" wp14:editId="09B9CECD">
            <wp:simplePos x="0" y="0"/>
            <wp:positionH relativeFrom="margin">
              <wp:posOffset>233045</wp:posOffset>
            </wp:positionH>
            <wp:positionV relativeFrom="paragraph">
              <wp:posOffset>1750695</wp:posOffset>
            </wp:positionV>
            <wp:extent cx="4924425" cy="257175"/>
            <wp:effectExtent l="0" t="0" r="9525" b="9525"/>
            <wp:wrapTight wrapText="bothSides">
              <wp:wrapPolygon edited="0">
                <wp:start x="0" y="0"/>
                <wp:lineTo x="0" y="20800"/>
                <wp:lineTo x="21558" y="20800"/>
                <wp:lineTo x="21558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3FBF">
        <w:tab/>
      </w:r>
    </w:p>
    <w:p w14:paraId="050DD1D9" w14:textId="4C20D857" w:rsidR="00326B80" w:rsidRPr="00326B80" w:rsidRDefault="00326B80" w:rsidP="00326B80"/>
    <w:p w14:paraId="23184E09" w14:textId="76766D3B" w:rsidR="00326B80" w:rsidRPr="00326B80" w:rsidRDefault="00326B80" w:rsidP="00326B80"/>
    <w:p w14:paraId="384978F4" w14:textId="75B200AE" w:rsidR="00326B80" w:rsidRPr="00326B80" w:rsidRDefault="00326B80" w:rsidP="00326B80"/>
    <w:p w14:paraId="48D0FD76" w14:textId="1498613A" w:rsidR="00326B80" w:rsidRPr="00326B80" w:rsidRDefault="00326B80" w:rsidP="00326B80"/>
    <w:p w14:paraId="34D69AE1" w14:textId="2800750B" w:rsidR="00326B80" w:rsidRPr="00326B80" w:rsidRDefault="00326B80" w:rsidP="00326B80"/>
    <w:p w14:paraId="3496EF87" w14:textId="1D6FE14A" w:rsidR="00326B80" w:rsidRPr="00326B80" w:rsidRDefault="00326B80" w:rsidP="00326B80"/>
    <w:p w14:paraId="6822A627" w14:textId="144D10F2" w:rsidR="00326B80" w:rsidRPr="00326B80" w:rsidRDefault="00326B80" w:rsidP="00326B80"/>
    <w:p w14:paraId="6B8FC12B" w14:textId="04F283BD" w:rsidR="00326B80" w:rsidRPr="00326B80" w:rsidRDefault="00326B80" w:rsidP="00326B80"/>
    <w:p w14:paraId="66B4998A" w14:textId="39731F98" w:rsidR="00326B80" w:rsidRPr="00326B80" w:rsidRDefault="00326B80" w:rsidP="00326B80"/>
    <w:p w14:paraId="108FE99B" w14:textId="7C019B8C" w:rsidR="00326B80" w:rsidRPr="00326B80" w:rsidRDefault="00326B80" w:rsidP="00326B80"/>
    <w:p w14:paraId="64B94B8F" w14:textId="2B4E9C13" w:rsidR="00326B80" w:rsidRDefault="00326B80" w:rsidP="00326B80">
      <w:pPr>
        <w:tabs>
          <w:tab w:val="left" w:pos="1572"/>
        </w:tabs>
      </w:pPr>
      <w:r>
        <w:tab/>
      </w:r>
    </w:p>
    <w:p w14:paraId="01C64AE4" w14:textId="77777777" w:rsidR="00326B80" w:rsidRDefault="00326B80">
      <w:pPr>
        <w:jc w:val="left"/>
      </w:pPr>
      <w:r>
        <w:br w:type="page"/>
      </w:r>
    </w:p>
    <w:p w14:paraId="10C9DDCC" w14:textId="2F4944A7" w:rsidR="00326B80" w:rsidRDefault="00F20F27" w:rsidP="00F20F27">
      <w:pPr>
        <w:pStyle w:val="Ttulo1"/>
      </w:pPr>
      <w:bookmarkStart w:id="9" w:name="_Toc57679433"/>
      <w:r>
        <w:lastRenderedPageBreak/>
        <w:t>Envolvente de toda a lógica</w:t>
      </w:r>
      <w:bookmarkEnd w:id="9"/>
    </w:p>
    <w:p w14:paraId="28DB987B" w14:textId="572A05DB" w:rsidR="00F20F27" w:rsidRDefault="00F20F27" w:rsidP="00F20F27">
      <w:r>
        <w:tab/>
      </w:r>
    </w:p>
    <w:p w14:paraId="1A41EE63" w14:textId="77777777" w:rsidR="0027342B" w:rsidRPr="0027342B" w:rsidRDefault="00016344" w:rsidP="0027342B">
      <w:r>
        <w:tab/>
        <w:t xml:space="preserve">A classe </w:t>
      </w:r>
      <w:proofErr w:type="spellStart"/>
      <w:r>
        <w:rPr>
          <w:b/>
          <w:bCs/>
        </w:rPr>
        <w:t>GameData</w:t>
      </w:r>
      <w:proofErr w:type="spellEnd"/>
      <w:r>
        <w:t xml:space="preserve"> é responsável por delegar funções </w:t>
      </w:r>
      <w:r w:rsidR="00363A84">
        <w:t xml:space="preserve">às restantes classes </w:t>
      </w:r>
      <w:r w:rsidR="007849B7">
        <w:t>existentes no programa. Portanto pode-se considerar que esta é quem possui a envolvente de toda a lógica.</w:t>
      </w:r>
    </w:p>
    <w:p w14:paraId="2EBE2BA2" w14:textId="3EEBE474" w:rsidR="002F0579" w:rsidRDefault="002F0579" w:rsidP="00F20F27"/>
    <w:p w14:paraId="0FD4ABED" w14:textId="4198B419" w:rsidR="007849B7" w:rsidRPr="00016344" w:rsidRDefault="007849B7" w:rsidP="00F20F27">
      <w:r>
        <w:t xml:space="preserve"> </w:t>
      </w:r>
    </w:p>
    <w:p w14:paraId="6670A91E" w14:textId="3638C297" w:rsidR="00326B80" w:rsidRPr="00326B80" w:rsidRDefault="002F0579" w:rsidP="00326B80"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1" locked="0" layoutInCell="1" allowOverlap="1" wp14:anchorId="3A8DF7FE" wp14:editId="4E949620">
                <wp:simplePos x="0" y="0"/>
                <wp:positionH relativeFrom="column">
                  <wp:posOffset>1652270</wp:posOffset>
                </wp:positionH>
                <wp:positionV relativeFrom="paragraph">
                  <wp:posOffset>2235200</wp:posOffset>
                </wp:positionV>
                <wp:extent cx="2095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DB0E68" w14:textId="5157CA74" w:rsidR="002F0579" w:rsidRPr="002F0579" w:rsidRDefault="002F0579" w:rsidP="002F0579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2F0579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2F0579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2F0579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2F0579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2F0579">
                              <w:rPr>
                                <w:noProof/>
                                <w:color w:val="auto"/>
                              </w:rPr>
                              <w:t>7</w:t>
                            </w:r>
                            <w:r w:rsidRPr="002F0579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2F0579">
                              <w:rPr>
                                <w:color w:val="auto"/>
                              </w:rPr>
                              <w:t xml:space="preserve"> - Classe mencionada que vai delegar funções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DF7FE" id="Caixa de texto 22" o:spid="_x0000_s1032" type="#_x0000_t202" style="position:absolute;left:0;text-align:left;margin-left:130.1pt;margin-top:176pt;width:165pt;height:.05pt;z-index:-2516582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" stroked="f">
                <v:textbox style="mso-fit-shape-to-text:t" inset="0,0,0,0">
                  <w:txbxContent>
                    <w:p w14:paraId="1BDB0E68" w14:textId="5157CA74" w:rsidR="002F0579" w:rsidRPr="002F0579" w:rsidRDefault="002F0579" w:rsidP="002F0579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2F0579">
                        <w:rPr>
                          <w:color w:val="auto"/>
                        </w:rPr>
                        <w:t xml:space="preserve">Figura </w:t>
                      </w:r>
                      <w:r w:rsidRPr="002F0579">
                        <w:rPr>
                          <w:color w:val="auto"/>
                        </w:rPr>
                        <w:fldChar w:fldCharType="begin"/>
                      </w:r>
                      <w:r w:rsidRPr="002F0579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2F0579">
                        <w:rPr>
                          <w:color w:val="auto"/>
                        </w:rPr>
                        <w:fldChar w:fldCharType="separate"/>
                      </w:r>
                      <w:r w:rsidRPr="002F0579">
                        <w:rPr>
                          <w:noProof/>
                          <w:color w:val="auto"/>
                        </w:rPr>
                        <w:t>7</w:t>
                      </w:r>
                      <w:r w:rsidRPr="002F0579">
                        <w:rPr>
                          <w:color w:val="auto"/>
                        </w:rPr>
                        <w:fldChar w:fldCharType="end"/>
                      </w:r>
                      <w:r w:rsidRPr="002F0579">
                        <w:rPr>
                          <w:color w:val="auto"/>
                        </w:rPr>
                        <w:t xml:space="preserve"> - Classe mencionada que vai delegar funções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53" behindDoc="1" locked="0" layoutInCell="1" allowOverlap="1" wp14:anchorId="5A8B9E21" wp14:editId="54919CA8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09550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404" y="21411"/>
                <wp:lineTo x="21404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35958" w14:textId="44C75751" w:rsidR="00326B80" w:rsidRPr="00326B80" w:rsidRDefault="00326B80" w:rsidP="00326B80"/>
    <w:p w14:paraId="2E6D89CE" w14:textId="77777777" w:rsidR="002F0579" w:rsidRDefault="002F0579" w:rsidP="00326B80"/>
    <w:p w14:paraId="416CD6D4" w14:textId="77777777" w:rsidR="006C5459" w:rsidRDefault="006C5459" w:rsidP="00326B80"/>
    <w:p w14:paraId="7A634515" w14:textId="77777777" w:rsidR="006C5459" w:rsidRDefault="006C5459" w:rsidP="00326B80"/>
    <w:p w14:paraId="333C319C" w14:textId="77777777" w:rsidR="006C5459" w:rsidRDefault="006C5459" w:rsidP="00326B80"/>
    <w:p w14:paraId="122C9491" w14:textId="77777777" w:rsidR="006C5459" w:rsidRDefault="006C5459" w:rsidP="00326B80"/>
    <w:p w14:paraId="2CC8385E" w14:textId="77777777" w:rsidR="006C5459" w:rsidRDefault="006C5459" w:rsidP="00326B80"/>
    <w:p w14:paraId="348EB744" w14:textId="77777777" w:rsidR="006C5459" w:rsidRDefault="006C5459" w:rsidP="00326B80"/>
    <w:p w14:paraId="0741E163" w14:textId="77777777" w:rsidR="006C5459" w:rsidRDefault="006C5459" w:rsidP="00326B80"/>
    <w:p w14:paraId="4205AF4C" w14:textId="77777777" w:rsidR="006C5459" w:rsidRDefault="006C5459" w:rsidP="00326B80"/>
    <w:p w14:paraId="24FA0515" w14:textId="77777777" w:rsidR="006C5459" w:rsidRDefault="006C5459" w:rsidP="00326B80"/>
    <w:p w14:paraId="24EA89C1" w14:textId="77777777" w:rsidR="006C5459" w:rsidRDefault="006C5459" w:rsidP="00326B80"/>
    <w:p w14:paraId="06904832" w14:textId="77777777" w:rsidR="006C5459" w:rsidRDefault="006C5459" w:rsidP="00326B80"/>
    <w:p w14:paraId="56682C48" w14:textId="77777777" w:rsidR="006C5459" w:rsidRDefault="006C5459" w:rsidP="00326B80"/>
    <w:p w14:paraId="0B7AF1B5" w14:textId="77777777" w:rsidR="006C5459" w:rsidRDefault="006C5459" w:rsidP="00326B80"/>
    <w:p w14:paraId="76B59BBA" w14:textId="77777777" w:rsidR="006C5459" w:rsidRDefault="006C5459" w:rsidP="00326B80"/>
    <w:p w14:paraId="740417A0" w14:textId="77777777" w:rsidR="006C5459" w:rsidRDefault="006C5459" w:rsidP="00326B80"/>
    <w:p w14:paraId="72A1DF81" w14:textId="755436ED" w:rsidR="00B3661A" w:rsidRDefault="002F0579" w:rsidP="006C5459">
      <w:pPr>
        <w:jc w:val="left"/>
      </w:pPr>
      <w:r>
        <w:br w:type="page"/>
      </w:r>
    </w:p>
    <w:p w14:paraId="3A0626FD" w14:textId="56E01C77" w:rsidR="006C5459" w:rsidRDefault="006C5459" w:rsidP="006C5459">
      <w:pPr>
        <w:pStyle w:val="Ttulo1"/>
      </w:pPr>
      <w:bookmarkStart w:id="10" w:name="_Toc57679434"/>
      <w:r>
        <w:lastRenderedPageBreak/>
        <w:t>Principais classes da aplicação</w:t>
      </w:r>
      <w:bookmarkEnd w:id="10"/>
    </w:p>
    <w:p w14:paraId="1335832D" w14:textId="77777777" w:rsidR="006C5459" w:rsidRDefault="006C5459" w:rsidP="006C5459"/>
    <w:p w14:paraId="5A1EF8DA" w14:textId="32F8A216" w:rsidR="000E0EC6" w:rsidRPr="003345F2" w:rsidRDefault="000E0EC6" w:rsidP="00B35544">
      <w:pPr>
        <w:spacing w:line="360" w:lineRule="auto"/>
      </w:pPr>
      <w:r w:rsidRPr="003345F2">
        <w:t xml:space="preserve">Classe: </w:t>
      </w:r>
      <w:r w:rsidRPr="003345F2">
        <w:rPr>
          <w:b/>
          <w:bCs/>
        </w:rPr>
        <w:t xml:space="preserve">Interface </w:t>
      </w:r>
    </w:p>
    <w:p w14:paraId="5E6FCC3F" w14:textId="77777777" w:rsidR="000E0EC6" w:rsidRPr="003345F2" w:rsidRDefault="000E0EC6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Responsabilidades: </w:t>
      </w:r>
    </w:p>
    <w:p w14:paraId="01FB7531" w14:textId="543147BF" w:rsidR="000E0EC6" w:rsidRPr="003345F2" w:rsidRDefault="000E0EC6" w:rsidP="00B35544">
      <w:pPr>
        <w:pStyle w:val="PargrafodaLista"/>
        <w:numPr>
          <w:ilvl w:val="0"/>
          <w:numId w:val="10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Interagir com o utilizador; </w:t>
      </w:r>
    </w:p>
    <w:p w14:paraId="26CB8649" w14:textId="067336BA" w:rsidR="000E0EC6" w:rsidRPr="003345F2" w:rsidRDefault="000E0EC6" w:rsidP="00B35544">
      <w:pPr>
        <w:pStyle w:val="PargrafodaLista"/>
        <w:numPr>
          <w:ilvl w:val="0"/>
          <w:numId w:val="10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Receber comandos;</w:t>
      </w:r>
    </w:p>
    <w:p w14:paraId="282E1B5F" w14:textId="1A34386D" w:rsidR="000E0EC6" w:rsidRPr="003345F2" w:rsidRDefault="000E0EC6" w:rsidP="00B35544">
      <w:pPr>
        <w:pStyle w:val="PargrafodaLista"/>
        <w:numPr>
          <w:ilvl w:val="0"/>
          <w:numId w:val="10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Chamar funções consoante o comando inserido.</w:t>
      </w:r>
    </w:p>
    <w:p w14:paraId="00A92AB3" w14:textId="53F4EF97" w:rsidR="000E0EC6" w:rsidRPr="003345F2" w:rsidRDefault="000E0EC6" w:rsidP="00B35544">
      <w:pPr>
        <w:spacing w:line="360" w:lineRule="auto"/>
        <w:rPr>
          <w:i/>
          <w:iCs/>
        </w:rPr>
      </w:pPr>
      <w:r w:rsidRPr="003345F2">
        <w:rPr>
          <w:sz w:val="22"/>
          <w:szCs w:val="20"/>
        </w:rPr>
        <w:t xml:space="preserve">Colaborações: </w:t>
      </w:r>
      <w:proofErr w:type="spellStart"/>
      <w:r w:rsidRPr="003345F2">
        <w:rPr>
          <w:i/>
          <w:sz w:val="22"/>
          <w:szCs w:val="20"/>
        </w:rPr>
        <w:t>GameData</w:t>
      </w:r>
      <w:proofErr w:type="spellEnd"/>
      <w:r w:rsidRPr="003345F2">
        <w:rPr>
          <w:i/>
          <w:iCs/>
        </w:rPr>
        <w:t>.</w:t>
      </w:r>
    </w:p>
    <w:p w14:paraId="1EABF640" w14:textId="77777777" w:rsidR="000E0EC6" w:rsidRPr="003345F2" w:rsidRDefault="000E0EC6" w:rsidP="00B35544">
      <w:pPr>
        <w:spacing w:line="360" w:lineRule="auto"/>
        <w:rPr>
          <w:sz w:val="22"/>
          <w:szCs w:val="20"/>
        </w:rPr>
      </w:pPr>
    </w:p>
    <w:p w14:paraId="6784D0D3" w14:textId="72957E9C" w:rsidR="000E42DA" w:rsidRPr="003345F2" w:rsidRDefault="000E42DA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Classe: </w:t>
      </w:r>
      <w:proofErr w:type="spellStart"/>
      <w:r w:rsidRPr="003345F2">
        <w:rPr>
          <w:b/>
          <w:sz w:val="22"/>
          <w:szCs w:val="20"/>
        </w:rPr>
        <w:t>GameData</w:t>
      </w:r>
      <w:proofErr w:type="spellEnd"/>
      <w:r w:rsidRPr="003345F2">
        <w:rPr>
          <w:b/>
          <w:sz w:val="22"/>
          <w:szCs w:val="20"/>
        </w:rPr>
        <w:t xml:space="preserve"> </w:t>
      </w:r>
    </w:p>
    <w:p w14:paraId="6D4C16BA" w14:textId="77777777" w:rsidR="000E42DA" w:rsidRPr="003345F2" w:rsidRDefault="000E42DA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Responsabilidades: </w:t>
      </w:r>
    </w:p>
    <w:p w14:paraId="1B10C2E0" w14:textId="75E57D04" w:rsidR="000E42DA" w:rsidRPr="003345F2" w:rsidRDefault="00AD6D3C" w:rsidP="00B35544">
      <w:pPr>
        <w:pStyle w:val="PargrafodaLista"/>
        <w:numPr>
          <w:ilvl w:val="0"/>
          <w:numId w:val="10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Conter</w:t>
      </w:r>
      <w:r w:rsidR="0082792B" w:rsidRPr="003345F2">
        <w:rPr>
          <w:sz w:val="22"/>
          <w:szCs w:val="20"/>
        </w:rPr>
        <w:t xml:space="preserve"> toda a lógica do jogo pedido;</w:t>
      </w:r>
    </w:p>
    <w:p w14:paraId="039521DE" w14:textId="1D9BA4A9" w:rsidR="0082792B" w:rsidRPr="003345F2" w:rsidRDefault="0082792B" w:rsidP="00B35544">
      <w:pPr>
        <w:pStyle w:val="PargrafodaLista"/>
        <w:numPr>
          <w:ilvl w:val="0"/>
          <w:numId w:val="10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Armazena os métodos necessários ao bom funcionamento de uma qualquer interface</w:t>
      </w:r>
      <w:r w:rsidR="00362F2F" w:rsidRPr="003345F2">
        <w:rPr>
          <w:sz w:val="22"/>
          <w:szCs w:val="20"/>
        </w:rPr>
        <w:t>.</w:t>
      </w:r>
    </w:p>
    <w:p w14:paraId="7CF1C7D2" w14:textId="0739EAE4" w:rsidR="000E42DA" w:rsidRPr="003345F2" w:rsidRDefault="000E42DA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Colaborações: </w:t>
      </w:r>
      <w:proofErr w:type="spellStart"/>
      <w:r w:rsidR="0082792B" w:rsidRPr="003345F2">
        <w:rPr>
          <w:i/>
          <w:sz w:val="22"/>
          <w:szCs w:val="20"/>
        </w:rPr>
        <w:t>Empire</w:t>
      </w:r>
      <w:proofErr w:type="spellEnd"/>
      <w:r w:rsidR="0082792B" w:rsidRPr="003345F2">
        <w:rPr>
          <w:i/>
          <w:sz w:val="22"/>
          <w:szCs w:val="20"/>
        </w:rPr>
        <w:t xml:space="preserve">, </w:t>
      </w:r>
      <w:proofErr w:type="spellStart"/>
      <w:r w:rsidR="0069307D" w:rsidRPr="003345F2">
        <w:rPr>
          <w:i/>
          <w:sz w:val="22"/>
          <w:szCs w:val="20"/>
        </w:rPr>
        <w:t>World</w:t>
      </w:r>
      <w:proofErr w:type="spellEnd"/>
      <w:r w:rsidR="0069307D" w:rsidRPr="003345F2">
        <w:rPr>
          <w:i/>
          <w:iCs/>
        </w:rPr>
        <w:t>.</w:t>
      </w:r>
    </w:p>
    <w:p w14:paraId="02BD302C" w14:textId="77777777" w:rsidR="00E96540" w:rsidRPr="003345F2" w:rsidRDefault="00E96540" w:rsidP="00B35544">
      <w:pPr>
        <w:spacing w:line="360" w:lineRule="auto"/>
        <w:rPr>
          <w:sz w:val="22"/>
          <w:szCs w:val="20"/>
        </w:rPr>
      </w:pPr>
    </w:p>
    <w:p w14:paraId="724C768F" w14:textId="2825FD96" w:rsidR="0069307D" w:rsidRPr="003345F2" w:rsidRDefault="0069307D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Classe: </w:t>
      </w:r>
      <w:proofErr w:type="spellStart"/>
      <w:r w:rsidR="00F51AB5" w:rsidRPr="003345F2">
        <w:rPr>
          <w:b/>
          <w:sz w:val="22"/>
          <w:szCs w:val="20"/>
        </w:rPr>
        <w:t>World</w:t>
      </w:r>
      <w:proofErr w:type="spellEnd"/>
    </w:p>
    <w:p w14:paraId="7A6D4F85" w14:textId="77777777" w:rsidR="0069307D" w:rsidRPr="003345F2" w:rsidRDefault="0069307D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Responsabilidades: </w:t>
      </w:r>
    </w:p>
    <w:p w14:paraId="4E90A005" w14:textId="225E388C" w:rsidR="0069307D" w:rsidRPr="003345F2" w:rsidRDefault="00F51AB5" w:rsidP="00B35544">
      <w:pPr>
        <w:pStyle w:val="PargrafodaLista"/>
        <w:numPr>
          <w:ilvl w:val="0"/>
          <w:numId w:val="11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Armazena</w:t>
      </w:r>
      <w:r w:rsidR="00CF09A8" w:rsidRPr="003345F2">
        <w:rPr>
          <w:sz w:val="22"/>
          <w:szCs w:val="20"/>
        </w:rPr>
        <w:t>r</w:t>
      </w:r>
      <w:r w:rsidRPr="003345F2">
        <w:rPr>
          <w:sz w:val="22"/>
          <w:szCs w:val="20"/>
        </w:rPr>
        <w:t xml:space="preserve"> </w:t>
      </w:r>
      <w:r w:rsidR="00362F2F" w:rsidRPr="003345F2">
        <w:rPr>
          <w:sz w:val="22"/>
          <w:szCs w:val="20"/>
        </w:rPr>
        <w:t xml:space="preserve">ponteiros para </w:t>
      </w:r>
      <w:r w:rsidR="007E28E0" w:rsidRPr="003345F2">
        <w:rPr>
          <w:sz w:val="22"/>
          <w:szCs w:val="20"/>
        </w:rPr>
        <w:t>tod</w:t>
      </w:r>
      <w:r w:rsidR="00425858" w:rsidRPr="003345F2">
        <w:rPr>
          <w:sz w:val="22"/>
          <w:szCs w:val="20"/>
        </w:rPr>
        <w:t xml:space="preserve">os os territórios </w:t>
      </w:r>
      <w:r w:rsidR="00735283" w:rsidRPr="003345F2">
        <w:rPr>
          <w:sz w:val="22"/>
          <w:szCs w:val="20"/>
        </w:rPr>
        <w:t>criados no jogo</w:t>
      </w:r>
      <w:r w:rsidR="00CF09A8" w:rsidRPr="003345F2">
        <w:rPr>
          <w:sz w:val="22"/>
          <w:szCs w:val="20"/>
        </w:rPr>
        <w:t>;</w:t>
      </w:r>
    </w:p>
    <w:p w14:paraId="1D57BFA7" w14:textId="01DE2E35" w:rsidR="0069307D" w:rsidRPr="003345F2" w:rsidRDefault="00CF09A8" w:rsidP="00B35544">
      <w:pPr>
        <w:pStyle w:val="PargrafodaLista"/>
        <w:numPr>
          <w:ilvl w:val="0"/>
          <w:numId w:val="11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A</w:t>
      </w:r>
      <w:r w:rsidR="005E61A4" w:rsidRPr="003345F2">
        <w:rPr>
          <w:sz w:val="22"/>
          <w:szCs w:val="20"/>
        </w:rPr>
        <w:t>pagar</w:t>
      </w:r>
      <w:r w:rsidR="00BB2EA1" w:rsidRPr="003345F2">
        <w:rPr>
          <w:sz w:val="22"/>
          <w:szCs w:val="20"/>
        </w:rPr>
        <w:t xml:space="preserve"> </w:t>
      </w:r>
      <w:r w:rsidR="00EA3257" w:rsidRPr="003345F2">
        <w:rPr>
          <w:sz w:val="22"/>
          <w:szCs w:val="20"/>
        </w:rPr>
        <w:t>o vetor</w:t>
      </w:r>
      <w:r w:rsidR="0069307D" w:rsidRPr="003345F2">
        <w:rPr>
          <w:sz w:val="22"/>
          <w:szCs w:val="20"/>
        </w:rPr>
        <w:t xml:space="preserve"> </w:t>
      </w:r>
      <w:r w:rsidR="00EA3257" w:rsidRPr="003345F2">
        <w:rPr>
          <w:sz w:val="22"/>
          <w:szCs w:val="20"/>
        </w:rPr>
        <w:t>de t</w:t>
      </w:r>
      <w:r w:rsidR="00927302" w:rsidRPr="003345F2">
        <w:rPr>
          <w:sz w:val="22"/>
          <w:szCs w:val="20"/>
        </w:rPr>
        <w:t>erri</w:t>
      </w:r>
      <w:r w:rsidR="00C35125" w:rsidRPr="003345F2">
        <w:rPr>
          <w:sz w:val="22"/>
          <w:szCs w:val="20"/>
        </w:rPr>
        <w:t xml:space="preserve">tórios da </w:t>
      </w:r>
      <w:r w:rsidR="00AE26FB" w:rsidRPr="003345F2">
        <w:rPr>
          <w:sz w:val="22"/>
          <w:szCs w:val="20"/>
        </w:rPr>
        <w:t>memória</w:t>
      </w:r>
      <w:r w:rsidR="00C35125" w:rsidRPr="003345F2">
        <w:rPr>
          <w:sz w:val="22"/>
          <w:szCs w:val="20"/>
        </w:rPr>
        <w:t xml:space="preserve"> dinâmica</w:t>
      </w:r>
      <w:r w:rsidRPr="003345F2">
        <w:rPr>
          <w:sz w:val="22"/>
          <w:szCs w:val="20"/>
        </w:rPr>
        <w:t>.</w:t>
      </w:r>
    </w:p>
    <w:p w14:paraId="765C9445" w14:textId="71808DBB" w:rsidR="00AE26FB" w:rsidRPr="003345F2" w:rsidRDefault="0069307D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Colaborações: </w:t>
      </w:r>
      <w:proofErr w:type="spellStart"/>
      <w:r w:rsidR="00F51AB5" w:rsidRPr="003345F2">
        <w:rPr>
          <w:i/>
          <w:sz w:val="22"/>
          <w:szCs w:val="20"/>
        </w:rPr>
        <w:t>Territory</w:t>
      </w:r>
      <w:proofErr w:type="spellEnd"/>
      <w:r w:rsidR="00362F2F" w:rsidRPr="003345F2">
        <w:rPr>
          <w:sz w:val="22"/>
          <w:szCs w:val="20"/>
        </w:rPr>
        <w:t>.</w:t>
      </w:r>
    </w:p>
    <w:p w14:paraId="1546CDEC" w14:textId="77777777" w:rsidR="00415E30" w:rsidRPr="003345F2" w:rsidRDefault="00415E30" w:rsidP="00B35544">
      <w:pPr>
        <w:spacing w:line="360" w:lineRule="auto"/>
        <w:rPr>
          <w:sz w:val="22"/>
          <w:szCs w:val="20"/>
        </w:rPr>
      </w:pPr>
    </w:p>
    <w:p w14:paraId="0272CFC6" w14:textId="77777777" w:rsidR="00415E30" w:rsidRPr="003345F2" w:rsidRDefault="00415E30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Classe:</w:t>
      </w:r>
      <w:r w:rsidRPr="003345F2">
        <w:rPr>
          <w:b/>
          <w:sz w:val="22"/>
          <w:szCs w:val="20"/>
        </w:rPr>
        <w:t xml:space="preserve"> </w:t>
      </w:r>
      <w:proofErr w:type="spellStart"/>
      <w:r w:rsidRPr="003345F2">
        <w:rPr>
          <w:b/>
          <w:bCs/>
          <w:sz w:val="22"/>
          <w:szCs w:val="20"/>
        </w:rPr>
        <w:t>Territory</w:t>
      </w:r>
      <w:proofErr w:type="spellEnd"/>
    </w:p>
    <w:p w14:paraId="09999435" w14:textId="77777777" w:rsidR="00415E30" w:rsidRPr="003345F2" w:rsidRDefault="00415E30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Responsabilidades: </w:t>
      </w:r>
    </w:p>
    <w:p w14:paraId="63D76E5A" w14:textId="77777777" w:rsidR="00415E30" w:rsidRPr="003345F2" w:rsidRDefault="00415E30" w:rsidP="00B35544">
      <w:pPr>
        <w:pStyle w:val="PargrafodaLista"/>
        <w:numPr>
          <w:ilvl w:val="0"/>
          <w:numId w:val="16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Armazenar a informação de um território;</w:t>
      </w:r>
    </w:p>
    <w:p w14:paraId="5AB14CE6" w14:textId="77777777" w:rsidR="00415E30" w:rsidRPr="003345F2" w:rsidRDefault="00415E30" w:rsidP="00B35544">
      <w:pPr>
        <w:pStyle w:val="PargrafodaLista"/>
        <w:numPr>
          <w:ilvl w:val="0"/>
          <w:numId w:val="16"/>
        </w:numPr>
        <w:spacing w:line="360" w:lineRule="auto"/>
        <w:rPr>
          <w:sz w:val="22"/>
          <w:szCs w:val="20"/>
        </w:rPr>
      </w:pPr>
      <w:ins w:id="11" w:author="Rui Jorge Fernandes Canas">
        <w:r w:rsidRPr="003345F2">
          <w:rPr>
            <w:sz w:val="22"/>
            <w:szCs w:val="20"/>
          </w:rPr>
          <w:t>Tem a capacidade para retornar informação de um território</w:t>
        </w:r>
      </w:ins>
    </w:p>
    <w:p w14:paraId="0EDAFEEF" w14:textId="5CC9B4D7" w:rsidR="00415E30" w:rsidRPr="003345F2" w:rsidRDefault="00415E30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Colaborações: </w:t>
      </w:r>
      <w:r w:rsidRPr="003345F2">
        <w:rPr>
          <w:i/>
          <w:iCs/>
          <w:sz w:val="22"/>
          <w:szCs w:val="20"/>
        </w:rPr>
        <w:t>Nenhuma.</w:t>
      </w:r>
    </w:p>
    <w:p w14:paraId="491E70E0" w14:textId="77777777" w:rsidR="006B14DB" w:rsidRPr="003345F2" w:rsidRDefault="006B14DB" w:rsidP="00B35544">
      <w:pPr>
        <w:spacing w:line="360" w:lineRule="auto"/>
        <w:rPr>
          <w:sz w:val="22"/>
          <w:szCs w:val="20"/>
        </w:rPr>
      </w:pPr>
    </w:p>
    <w:p w14:paraId="78835FD3" w14:textId="06524B0E" w:rsidR="00AE26FB" w:rsidRPr="003345F2" w:rsidRDefault="00AE26FB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Classe: </w:t>
      </w:r>
      <w:proofErr w:type="spellStart"/>
      <w:r w:rsidRPr="003345F2">
        <w:rPr>
          <w:b/>
          <w:sz w:val="22"/>
          <w:szCs w:val="20"/>
        </w:rPr>
        <w:t>Empire</w:t>
      </w:r>
      <w:proofErr w:type="spellEnd"/>
    </w:p>
    <w:p w14:paraId="63000C59" w14:textId="77777777" w:rsidR="00AE26FB" w:rsidRPr="003345F2" w:rsidRDefault="00AE26FB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Responsabilidades: </w:t>
      </w:r>
    </w:p>
    <w:p w14:paraId="13E6A55A" w14:textId="3DCF06A2" w:rsidR="008E39AE" w:rsidRPr="003345F2" w:rsidRDefault="00362F2F" w:rsidP="00B35544">
      <w:pPr>
        <w:pStyle w:val="PargrafodaLista"/>
        <w:numPr>
          <w:ilvl w:val="0"/>
          <w:numId w:val="12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Armazenar ponteiros para todos os territórios que pertencem ao império;</w:t>
      </w:r>
    </w:p>
    <w:p w14:paraId="23818790" w14:textId="501373DD" w:rsidR="008E39AE" w:rsidRPr="003345F2" w:rsidRDefault="006C5ECF" w:rsidP="00B35544">
      <w:pPr>
        <w:pStyle w:val="PargrafodaLista"/>
        <w:numPr>
          <w:ilvl w:val="0"/>
          <w:numId w:val="12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Armazenar </w:t>
      </w:r>
      <w:r w:rsidR="005B77B9" w:rsidRPr="003345F2">
        <w:rPr>
          <w:sz w:val="22"/>
          <w:szCs w:val="20"/>
        </w:rPr>
        <w:t>o cofre</w:t>
      </w:r>
      <w:r w:rsidR="00627992" w:rsidRPr="003345F2">
        <w:rPr>
          <w:sz w:val="22"/>
          <w:szCs w:val="20"/>
        </w:rPr>
        <w:t xml:space="preserve"> e o armazém do império</w:t>
      </w:r>
      <w:r w:rsidR="00EA172B" w:rsidRPr="003345F2">
        <w:rPr>
          <w:sz w:val="22"/>
          <w:szCs w:val="20"/>
        </w:rPr>
        <w:t>;</w:t>
      </w:r>
    </w:p>
    <w:p w14:paraId="7C5B5127" w14:textId="1A135A1A" w:rsidR="00EA172B" w:rsidRPr="003345F2" w:rsidRDefault="00155DEB" w:rsidP="00B35544">
      <w:pPr>
        <w:pStyle w:val="PargrafodaLista"/>
        <w:numPr>
          <w:ilvl w:val="0"/>
          <w:numId w:val="12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Armazena</w:t>
      </w:r>
      <w:r w:rsidR="00A20246" w:rsidRPr="003345F2">
        <w:rPr>
          <w:sz w:val="22"/>
          <w:szCs w:val="20"/>
        </w:rPr>
        <w:t>r um Força Militar do império;</w:t>
      </w:r>
    </w:p>
    <w:p w14:paraId="70C884CB" w14:textId="70DB24EF" w:rsidR="008416D8" w:rsidRPr="003345F2" w:rsidRDefault="008416D8" w:rsidP="00B35544">
      <w:pPr>
        <w:pStyle w:val="PargrafodaLista"/>
        <w:numPr>
          <w:ilvl w:val="0"/>
          <w:numId w:val="12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Armazenar tecnologias como banco central e </w:t>
      </w:r>
      <w:r w:rsidR="00CA369D" w:rsidRPr="003345F2">
        <w:rPr>
          <w:sz w:val="22"/>
          <w:szCs w:val="20"/>
        </w:rPr>
        <w:t>bolsa de valores.</w:t>
      </w:r>
    </w:p>
    <w:p w14:paraId="439D9C97" w14:textId="7F0F633D" w:rsidR="00AE26FB" w:rsidRPr="003345F2" w:rsidRDefault="00AE26FB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Colaborações: </w:t>
      </w:r>
      <w:proofErr w:type="spellStart"/>
      <w:r w:rsidR="00E037F8" w:rsidRPr="003345F2">
        <w:rPr>
          <w:i/>
          <w:sz w:val="22"/>
          <w:szCs w:val="20"/>
        </w:rPr>
        <w:t>Army</w:t>
      </w:r>
      <w:proofErr w:type="spellEnd"/>
      <w:r w:rsidR="00E037F8" w:rsidRPr="003345F2">
        <w:rPr>
          <w:i/>
          <w:sz w:val="22"/>
          <w:szCs w:val="20"/>
        </w:rPr>
        <w:t xml:space="preserve">, </w:t>
      </w:r>
      <w:proofErr w:type="spellStart"/>
      <w:proofErr w:type="gramStart"/>
      <w:r w:rsidR="00E037F8" w:rsidRPr="003345F2">
        <w:rPr>
          <w:i/>
          <w:sz w:val="22"/>
          <w:szCs w:val="20"/>
        </w:rPr>
        <w:t>SafeBox,Storage</w:t>
      </w:r>
      <w:proofErr w:type="gramEnd"/>
      <w:r w:rsidR="00E037F8" w:rsidRPr="003345F2">
        <w:rPr>
          <w:i/>
          <w:sz w:val="22"/>
          <w:szCs w:val="20"/>
        </w:rPr>
        <w:t>,</w:t>
      </w:r>
      <w:r w:rsidR="00913966" w:rsidRPr="003345F2">
        <w:rPr>
          <w:i/>
          <w:sz w:val="22"/>
          <w:szCs w:val="20"/>
        </w:rPr>
        <w:t>Utils</w:t>
      </w:r>
      <w:proofErr w:type="spellEnd"/>
      <w:r w:rsidR="00465163" w:rsidRPr="003345F2">
        <w:rPr>
          <w:i/>
          <w:sz w:val="22"/>
          <w:szCs w:val="20"/>
        </w:rPr>
        <w:t>,</w:t>
      </w:r>
      <w:r w:rsidR="00800A0D" w:rsidRPr="003345F2">
        <w:rPr>
          <w:i/>
          <w:sz w:val="22"/>
          <w:szCs w:val="20"/>
        </w:rPr>
        <w:t xml:space="preserve"> </w:t>
      </w:r>
      <w:proofErr w:type="spellStart"/>
      <w:r w:rsidR="00800A0D" w:rsidRPr="003345F2">
        <w:rPr>
          <w:i/>
          <w:sz w:val="22"/>
          <w:szCs w:val="20"/>
        </w:rPr>
        <w:t>Territory</w:t>
      </w:r>
      <w:proofErr w:type="spellEnd"/>
      <w:r w:rsidR="00465163" w:rsidRPr="003345F2">
        <w:rPr>
          <w:i/>
          <w:sz w:val="22"/>
          <w:szCs w:val="20"/>
        </w:rPr>
        <w:t>.</w:t>
      </w:r>
    </w:p>
    <w:p w14:paraId="5E97C582" w14:textId="77777777" w:rsidR="00AE26FB" w:rsidRPr="003345F2" w:rsidRDefault="00AE26FB" w:rsidP="00B35544">
      <w:pPr>
        <w:spacing w:line="360" w:lineRule="auto"/>
        <w:rPr>
          <w:sz w:val="22"/>
          <w:szCs w:val="20"/>
        </w:rPr>
      </w:pPr>
    </w:p>
    <w:p w14:paraId="68CBDA33" w14:textId="6D0F7E86" w:rsidR="00AE26FB" w:rsidRPr="003345F2" w:rsidRDefault="00AE26FB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Classe:</w:t>
      </w:r>
      <w:r w:rsidR="00BD57BB" w:rsidRPr="003345F2">
        <w:rPr>
          <w:sz w:val="22"/>
          <w:szCs w:val="20"/>
        </w:rPr>
        <w:t xml:space="preserve"> </w:t>
      </w:r>
      <w:proofErr w:type="spellStart"/>
      <w:r w:rsidR="00BD57BB" w:rsidRPr="003345F2">
        <w:rPr>
          <w:b/>
          <w:sz w:val="22"/>
          <w:szCs w:val="20"/>
        </w:rPr>
        <w:t>Army</w:t>
      </w:r>
      <w:proofErr w:type="spellEnd"/>
    </w:p>
    <w:p w14:paraId="6F7EB994" w14:textId="77777777" w:rsidR="00BD57BB" w:rsidRPr="003345F2" w:rsidRDefault="00BD57BB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Responsabilidades: </w:t>
      </w:r>
    </w:p>
    <w:p w14:paraId="47D2925E" w14:textId="10039A3C" w:rsidR="00A33A4F" w:rsidRPr="003345F2" w:rsidRDefault="00A33A4F" w:rsidP="00B35544">
      <w:pPr>
        <w:pStyle w:val="PargrafodaLista"/>
        <w:numPr>
          <w:ilvl w:val="0"/>
          <w:numId w:val="17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Armazenar </w:t>
      </w:r>
      <w:r w:rsidR="0049181C" w:rsidRPr="003345F2">
        <w:rPr>
          <w:sz w:val="22"/>
          <w:szCs w:val="20"/>
        </w:rPr>
        <w:t>os valores relativos à Força Militar;</w:t>
      </w:r>
    </w:p>
    <w:p w14:paraId="4E3FC985" w14:textId="4D89AE9E" w:rsidR="0049181C" w:rsidRPr="003345F2" w:rsidRDefault="0049181C" w:rsidP="00B35544">
      <w:pPr>
        <w:pStyle w:val="PargrafodaLista"/>
        <w:numPr>
          <w:ilvl w:val="0"/>
          <w:numId w:val="17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Armazenar </w:t>
      </w:r>
      <w:r w:rsidR="00FF71EC" w:rsidRPr="003345F2">
        <w:rPr>
          <w:sz w:val="22"/>
          <w:szCs w:val="20"/>
        </w:rPr>
        <w:t xml:space="preserve">as tecnologias </w:t>
      </w:r>
      <w:r w:rsidR="008416D8" w:rsidRPr="003345F2">
        <w:rPr>
          <w:sz w:val="22"/>
          <w:szCs w:val="20"/>
        </w:rPr>
        <w:t>relativas ao exército, disponíveis pelo império.</w:t>
      </w:r>
    </w:p>
    <w:p w14:paraId="7C7B1289" w14:textId="1DA2EC44" w:rsidR="00DE3930" w:rsidRPr="003345F2" w:rsidRDefault="00BD57BB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Colaborações: </w:t>
      </w:r>
      <w:r w:rsidR="001C6457" w:rsidRPr="003345F2">
        <w:rPr>
          <w:sz w:val="22"/>
          <w:szCs w:val="20"/>
        </w:rPr>
        <w:t>Nenhuma</w:t>
      </w:r>
      <w:r w:rsidR="009E05C1" w:rsidRPr="003345F2">
        <w:rPr>
          <w:sz w:val="22"/>
          <w:szCs w:val="20"/>
        </w:rPr>
        <w:t>.</w:t>
      </w:r>
    </w:p>
    <w:p w14:paraId="756CA530" w14:textId="77777777" w:rsidR="00DE3930" w:rsidRPr="003345F2" w:rsidRDefault="00DE3930" w:rsidP="00B35544">
      <w:pPr>
        <w:spacing w:line="360" w:lineRule="auto"/>
        <w:rPr>
          <w:sz w:val="22"/>
          <w:szCs w:val="20"/>
        </w:rPr>
      </w:pPr>
    </w:p>
    <w:p w14:paraId="133981EC" w14:textId="30A0BCB9" w:rsidR="00AE26FB" w:rsidRPr="003345F2" w:rsidRDefault="00AE26FB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Classe:</w:t>
      </w:r>
      <w:r w:rsidR="001C6457" w:rsidRPr="003345F2">
        <w:rPr>
          <w:sz w:val="22"/>
          <w:szCs w:val="20"/>
        </w:rPr>
        <w:t xml:space="preserve"> </w:t>
      </w:r>
      <w:proofErr w:type="spellStart"/>
      <w:r w:rsidR="001C6457" w:rsidRPr="003345F2">
        <w:rPr>
          <w:b/>
          <w:sz w:val="22"/>
          <w:szCs w:val="20"/>
        </w:rPr>
        <w:t>SafeBox</w:t>
      </w:r>
      <w:proofErr w:type="spellEnd"/>
    </w:p>
    <w:p w14:paraId="2039F328" w14:textId="77777777" w:rsidR="001C6457" w:rsidRPr="003345F2" w:rsidRDefault="001C6457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Responsabilidades: </w:t>
      </w:r>
    </w:p>
    <w:p w14:paraId="6A3216C0" w14:textId="221769EF" w:rsidR="001C6457" w:rsidRPr="003345F2" w:rsidRDefault="001C6457" w:rsidP="00B35544">
      <w:pPr>
        <w:pStyle w:val="PargrafodaLista"/>
        <w:numPr>
          <w:ilvl w:val="0"/>
          <w:numId w:val="12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Armazenar </w:t>
      </w:r>
      <w:r w:rsidR="00CA369D" w:rsidRPr="003345F2">
        <w:rPr>
          <w:sz w:val="22"/>
          <w:szCs w:val="20"/>
        </w:rPr>
        <w:t>o ouro</w:t>
      </w:r>
      <w:r w:rsidRPr="003345F2">
        <w:rPr>
          <w:sz w:val="22"/>
          <w:szCs w:val="20"/>
        </w:rPr>
        <w:t xml:space="preserve"> do império.</w:t>
      </w:r>
    </w:p>
    <w:p w14:paraId="4F15D281" w14:textId="3584916C" w:rsidR="001C6457" w:rsidRPr="003345F2" w:rsidRDefault="001C6457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Colaborações: Nenhuma</w:t>
      </w:r>
      <w:r w:rsidR="009E05C1" w:rsidRPr="003345F2">
        <w:rPr>
          <w:sz w:val="22"/>
          <w:szCs w:val="20"/>
        </w:rPr>
        <w:t>.</w:t>
      </w:r>
    </w:p>
    <w:p w14:paraId="1BB77FDF" w14:textId="77777777" w:rsidR="001C6457" w:rsidRPr="003345F2" w:rsidRDefault="001C6457" w:rsidP="00B35544">
      <w:pPr>
        <w:spacing w:line="360" w:lineRule="auto"/>
        <w:rPr>
          <w:sz w:val="22"/>
          <w:szCs w:val="20"/>
        </w:rPr>
      </w:pPr>
    </w:p>
    <w:p w14:paraId="1D612EDB" w14:textId="35132AEA" w:rsidR="00AE26FB" w:rsidRPr="003345F2" w:rsidRDefault="00AE26FB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Classe:</w:t>
      </w:r>
      <w:r w:rsidR="00071D48" w:rsidRPr="003345F2">
        <w:rPr>
          <w:sz w:val="22"/>
          <w:szCs w:val="20"/>
        </w:rPr>
        <w:t xml:space="preserve"> </w:t>
      </w:r>
      <w:proofErr w:type="spellStart"/>
      <w:r w:rsidR="00071D48" w:rsidRPr="003345F2">
        <w:rPr>
          <w:b/>
          <w:sz w:val="22"/>
          <w:szCs w:val="20"/>
        </w:rPr>
        <w:t>Storage</w:t>
      </w:r>
      <w:proofErr w:type="spellEnd"/>
    </w:p>
    <w:p w14:paraId="344F43F4" w14:textId="77777777" w:rsidR="00071D48" w:rsidRPr="003345F2" w:rsidRDefault="00071D48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Responsabilidades: </w:t>
      </w:r>
    </w:p>
    <w:p w14:paraId="5FEEAA8D" w14:textId="2E5C7745" w:rsidR="00071D48" w:rsidRPr="003345F2" w:rsidRDefault="00071D48" w:rsidP="00B35544">
      <w:pPr>
        <w:pStyle w:val="PargrafodaLista"/>
        <w:numPr>
          <w:ilvl w:val="0"/>
          <w:numId w:val="12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Armazenar os produtos do império.</w:t>
      </w:r>
    </w:p>
    <w:p w14:paraId="151B4E61" w14:textId="39CBA5BD" w:rsidR="00900D9A" w:rsidRPr="003345F2" w:rsidRDefault="00071D48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Colaborações: Nenhuma</w:t>
      </w:r>
      <w:r w:rsidR="009E05C1" w:rsidRPr="003345F2">
        <w:rPr>
          <w:sz w:val="22"/>
          <w:szCs w:val="20"/>
        </w:rPr>
        <w:t>.</w:t>
      </w:r>
    </w:p>
    <w:p w14:paraId="20D301FF" w14:textId="77777777" w:rsidR="00A16D64" w:rsidRPr="003345F2" w:rsidRDefault="00A16D64" w:rsidP="00B35544">
      <w:pPr>
        <w:spacing w:line="360" w:lineRule="auto"/>
        <w:rPr>
          <w:sz w:val="22"/>
          <w:szCs w:val="20"/>
        </w:rPr>
      </w:pPr>
    </w:p>
    <w:p w14:paraId="49223E72" w14:textId="120396C9" w:rsidR="00764774" w:rsidRPr="003345F2" w:rsidRDefault="00764774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Classe:</w:t>
      </w:r>
      <w:r w:rsidRPr="003345F2">
        <w:rPr>
          <w:b/>
          <w:sz w:val="22"/>
          <w:szCs w:val="20"/>
        </w:rPr>
        <w:t xml:space="preserve"> </w:t>
      </w:r>
      <w:proofErr w:type="spellStart"/>
      <w:r w:rsidR="008B48AC" w:rsidRPr="003345F2">
        <w:rPr>
          <w:b/>
          <w:sz w:val="22"/>
          <w:szCs w:val="20"/>
        </w:rPr>
        <w:t>FileReader</w:t>
      </w:r>
      <w:proofErr w:type="spellEnd"/>
    </w:p>
    <w:p w14:paraId="41C27840" w14:textId="77777777" w:rsidR="00764774" w:rsidRPr="003345F2" w:rsidRDefault="00764774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Responsabilidades: </w:t>
      </w:r>
    </w:p>
    <w:p w14:paraId="5C8C0B1C" w14:textId="35A5D13D" w:rsidR="00764774" w:rsidRPr="003345F2" w:rsidRDefault="00721774" w:rsidP="00B35544">
      <w:pPr>
        <w:pStyle w:val="PargrafodaLista"/>
        <w:numPr>
          <w:ilvl w:val="0"/>
          <w:numId w:val="16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Efetua a leitura de um ficheiro de texto que lhe é indicado;</w:t>
      </w:r>
    </w:p>
    <w:p w14:paraId="2E1CBD9B" w14:textId="66EC5065" w:rsidR="00721774" w:rsidRPr="003345F2" w:rsidRDefault="00D17167" w:rsidP="00B35544">
      <w:pPr>
        <w:pStyle w:val="PargrafodaLista"/>
        <w:numPr>
          <w:ilvl w:val="0"/>
          <w:numId w:val="16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Faz a filtragem </w:t>
      </w:r>
      <w:r w:rsidR="003913D4" w:rsidRPr="003345F2">
        <w:rPr>
          <w:sz w:val="22"/>
          <w:szCs w:val="20"/>
        </w:rPr>
        <w:t xml:space="preserve">de </w:t>
      </w:r>
      <w:r w:rsidR="00344A50" w:rsidRPr="003345F2">
        <w:rPr>
          <w:sz w:val="22"/>
          <w:szCs w:val="20"/>
        </w:rPr>
        <w:t>texto inválido dentro do ficheiro de texto.</w:t>
      </w:r>
    </w:p>
    <w:p w14:paraId="0393258A" w14:textId="533BFAAD" w:rsidR="00764774" w:rsidRPr="003345F2" w:rsidRDefault="00764774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Colaborações: </w:t>
      </w:r>
      <w:r w:rsidR="002D475D" w:rsidRPr="003345F2">
        <w:rPr>
          <w:i/>
          <w:iCs/>
          <w:sz w:val="22"/>
          <w:szCs w:val="20"/>
        </w:rPr>
        <w:t>Nenhuma.</w:t>
      </w:r>
    </w:p>
    <w:p w14:paraId="40615443" w14:textId="77777777" w:rsidR="00D7482D" w:rsidRPr="003345F2" w:rsidRDefault="00D7482D" w:rsidP="00B35544">
      <w:pPr>
        <w:spacing w:line="360" w:lineRule="auto"/>
        <w:rPr>
          <w:sz w:val="22"/>
          <w:szCs w:val="20"/>
        </w:rPr>
      </w:pPr>
    </w:p>
    <w:p w14:paraId="4671756E" w14:textId="52BA6DB6" w:rsidR="00D7482D" w:rsidRPr="003345F2" w:rsidRDefault="00D7482D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Classe:</w:t>
      </w:r>
      <w:r w:rsidRPr="003345F2">
        <w:rPr>
          <w:b/>
          <w:sz w:val="22"/>
          <w:szCs w:val="20"/>
        </w:rPr>
        <w:t xml:space="preserve"> </w:t>
      </w:r>
      <w:proofErr w:type="spellStart"/>
      <w:r w:rsidR="00491253" w:rsidRPr="003345F2">
        <w:rPr>
          <w:b/>
          <w:sz w:val="22"/>
          <w:szCs w:val="20"/>
        </w:rPr>
        <w:t>Util</w:t>
      </w:r>
      <w:proofErr w:type="spellEnd"/>
    </w:p>
    <w:p w14:paraId="09B2E172" w14:textId="77777777" w:rsidR="00D7482D" w:rsidRPr="003345F2" w:rsidRDefault="00D7482D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Responsabilidades: </w:t>
      </w:r>
    </w:p>
    <w:p w14:paraId="6AD6494E" w14:textId="64803F6E" w:rsidR="00D7482D" w:rsidRPr="003345F2" w:rsidRDefault="00D7482D" w:rsidP="00B35544">
      <w:pPr>
        <w:pStyle w:val="PargrafodaLista"/>
        <w:numPr>
          <w:ilvl w:val="0"/>
          <w:numId w:val="16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Contém valores </w:t>
      </w:r>
      <w:r w:rsidRPr="003345F2">
        <w:rPr>
          <w:i/>
          <w:iCs/>
          <w:sz w:val="22"/>
          <w:szCs w:val="20"/>
        </w:rPr>
        <w:t>defaults</w:t>
      </w:r>
      <w:r w:rsidRPr="003345F2">
        <w:rPr>
          <w:sz w:val="22"/>
          <w:szCs w:val="20"/>
        </w:rPr>
        <w:t xml:space="preserve"> que são utilizados em algumas situações;</w:t>
      </w:r>
    </w:p>
    <w:p w14:paraId="6A3544A8" w14:textId="42134E6C" w:rsidR="00D7482D" w:rsidRPr="003345F2" w:rsidRDefault="00D7482D" w:rsidP="00B35544">
      <w:pPr>
        <w:pStyle w:val="PargrafodaLista"/>
        <w:numPr>
          <w:ilvl w:val="0"/>
          <w:numId w:val="16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Útil para a conversão dos </w:t>
      </w:r>
      <w:proofErr w:type="spellStart"/>
      <w:r w:rsidRPr="003345F2">
        <w:rPr>
          <w:i/>
          <w:iCs/>
          <w:sz w:val="22"/>
          <w:szCs w:val="20"/>
        </w:rPr>
        <w:t>enums</w:t>
      </w:r>
      <w:proofErr w:type="spellEnd"/>
      <w:r w:rsidRPr="003345F2">
        <w:rPr>
          <w:sz w:val="22"/>
          <w:szCs w:val="20"/>
        </w:rPr>
        <w:t xml:space="preserve"> utilizados </w:t>
      </w:r>
    </w:p>
    <w:p w14:paraId="39C71266" w14:textId="36773D65" w:rsidR="00D7482D" w:rsidRPr="003345F2" w:rsidRDefault="00D7482D" w:rsidP="00B35544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Colaborações: </w:t>
      </w:r>
      <w:r w:rsidR="002D475D" w:rsidRPr="003345F2">
        <w:rPr>
          <w:i/>
          <w:iCs/>
          <w:sz w:val="22"/>
          <w:szCs w:val="20"/>
        </w:rPr>
        <w:t>Nenhuma.</w:t>
      </w:r>
    </w:p>
    <w:p w14:paraId="51481492" w14:textId="77777777" w:rsidR="002E0DE3" w:rsidRPr="00047FC8" w:rsidRDefault="002E0DE3" w:rsidP="00B35544">
      <w:pPr>
        <w:spacing w:line="360" w:lineRule="auto"/>
        <w:rPr>
          <w:sz w:val="22"/>
          <w:szCs w:val="20"/>
          <w:u w:val="single"/>
        </w:rPr>
      </w:pPr>
    </w:p>
    <w:p w14:paraId="6D468BE3" w14:textId="77777777" w:rsidR="00D7482D" w:rsidRPr="009456CA" w:rsidRDefault="00D7482D" w:rsidP="00764774">
      <w:pPr>
        <w:rPr>
          <w:sz w:val="22"/>
          <w:szCs w:val="20"/>
        </w:rPr>
      </w:pPr>
    </w:p>
    <w:p w14:paraId="5CFED84B" w14:textId="77777777" w:rsidR="00A16D64" w:rsidRPr="009456CA" w:rsidRDefault="00A16D64" w:rsidP="00A16D64">
      <w:pPr>
        <w:rPr>
          <w:sz w:val="22"/>
          <w:szCs w:val="20"/>
        </w:rPr>
      </w:pPr>
    </w:p>
    <w:p w14:paraId="3E84E622" w14:textId="77777777" w:rsidR="001312CB" w:rsidRDefault="001312CB" w:rsidP="0069307D">
      <w:pPr>
        <w:rPr>
          <w:sz w:val="22"/>
          <w:szCs w:val="20"/>
        </w:rPr>
      </w:pPr>
    </w:p>
    <w:p w14:paraId="302AF3E4" w14:textId="77777777" w:rsidR="001312CB" w:rsidRPr="00AE26FB" w:rsidRDefault="001312CB" w:rsidP="0069307D">
      <w:pPr>
        <w:rPr>
          <w:sz w:val="22"/>
          <w:szCs w:val="20"/>
        </w:rPr>
      </w:pPr>
    </w:p>
    <w:p w14:paraId="4B00A1D0" w14:textId="77777777" w:rsidR="0069307D" w:rsidRPr="00E96540" w:rsidRDefault="0069307D" w:rsidP="00E96540"/>
    <w:p w14:paraId="1166DEE2" w14:textId="77777777" w:rsidR="00D62885" w:rsidRDefault="00D62885">
      <w:pPr>
        <w:jc w:val="left"/>
      </w:pPr>
      <w:r>
        <w:br w:type="page"/>
      </w:r>
    </w:p>
    <w:p w14:paraId="5AA1A9FA" w14:textId="0192B2D9" w:rsidR="00326B80" w:rsidRDefault="00D62885" w:rsidP="00D62885">
      <w:pPr>
        <w:pStyle w:val="Ttulo1"/>
      </w:pPr>
      <w:bookmarkStart w:id="12" w:name="_Toc57679435"/>
      <w:r>
        <w:lastRenderedPageBreak/>
        <w:t>Funcionalidades implementadas</w:t>
      </w:r>
      <w:bookmarkEnd w:id="12"/>
    </w:p>
    <w:p w14:paraId="0AC96738" w14:textId="77777777" w:rsidR="00D62885" w:rsidRDefault="00D62885" w:rsidP="00D62885"/>
    <w:tbl>
      <w:tblPr>
        <w:tblStyle w:val="TabelacomGrelha"/>
        <w:tblpPr w:leftFromText="141" w:rightFromText="141" w:vertAnchor="text" w:horzAnchor="margin" w:tblpXSpec="center" w:tblpY="616"/>
        <w:tblW w:w="8359" w:type="dxa"/>
        <w:tblLook w:val="04A0" w:firstRow="1" w:lastRow="0" w:firstColumn="1" w:lastColumn="0" w:noHBand="0" w:noVBand="1"/>
      </w:tblPr>
      <w:tblGrid>
        <w:gridCol w:w="2893"/>
        <w:gridCol w:w="1638"/>
        <w:gridCol w:w="2112"/>
        <w:gridCol w:w="1716"/>
      </w:tblGrid>
      <w:tr w:rsidR="002B0BCE" w14:paraId="7BBABC4B" w14:textId="4341D1A1" w:rsidTr="009B01F3">
        <w:trPr>
          <w:trHeight w:val="699"/>
        </w:trPr>
        <w:tc>
          <w:tcPr>
            <w:tcW w:w="2893" w:type="dxa"/>
          </w:tcPr>
          <w:p w14:paraId="0C8A6D7C" w14:textId="38A4A728" w:rsidR="002B0BCE" w:rsidRPr="002B0BCE" w:rsidRDefault="002B0BCE" w:rsidP="002B0BCE">
            <w:pPr>
              <w:jc w:val="left"/>
              <w:rPr>
                <w:b/>
                <w:bCs/>
              </w:rPr>
            </w:pPr>
            <w:r w:rsidRPr="009B01F3">
              <w:rPr>
                <w:b/>
                <w:sz w:val="22"/>
                <w:szCs w:val="20"/>
              </w:rPr>
              <w:t>Componente do trabalho</w:t>
            </w:r>
          </w:p>
        </w:tc>
        <w:tc>
          <w:tcPr>
            <w:tcW w:w="1638" w:type="dxa"/>
          </w:tcPr>
          <w:p w14:paraId="15EAF856" w14:textId="51DDD7AE" w:rsidR="002B0BCE" w:rsidRPr="002B0BCE" w:rsidRDefault="002B0BCE" w:rsidP="002B0BCE">
            <w:pPr>
              <w:jc w:val="left"/>
              <w:rPr>
                <w:b/>
                <w:bCs/>
              </w:rPr>
            </w:pPr>
            <w:r w:rsidRPr="009B01F3">
              <w:rPr>
                <w:b/>
                <w:sz w:val="22"/>
                <w:szCs w:val="20"/>
              </w:rPr>
              <w:t>Realizado</w:t>
            </w:r>
          </w:p>
        </w:tc>
        <w:tc>
          <w:tcPr>
            <w:tcW w:w="2112" w:type="dxa"/>
            <w:tcBorders>
              <w:top w:val="single" w:sz="4" w:space="0" w:color="auto"/>
            </w:tcBorders>
          </w:tcPr>
          <w:p w14:paraId="3596F827" w14:textId="4A419A2C" w:rsidR="002B0BCE" w:rsidRPr="009B01F3" w:rsidRDefault="002B0BCE" w:rsidP="002B0BCE">
            <w:pPr>
              <w:jc w:val="left"/>
              <w:rPr>
                <w:b/>
                <w:sz w:val="22"/>
                <w:szCs w:val="20"/>
              </w:rPr>
            </w:pPr>
            <w:r w:rsidRPr="009B01F3">
              <w:rPr>
                <w:b/>
                <w:sz w:val="22"/>
                <w:szCs w:val="20"/>
              </w:rPr>
              <w:t>Parcialmente realizado</w:t>
            </w:r>
          </w:p>
        </w:tc>
        <w:tc>
          <w:tcPr>
            <w:tcW w:w="1716" w:type="dxa"/>
            <w:tcBorders>
              <w:top w:val="single" w:sz="4" w:space="0" w:color="auto"/>
            </w:tcBorders>
          </w:tcPr>
          <w:p w14:paraId="4F13DA97" w14:textId="102A5D2C" w:rsidR="002B0BCE" w:rsidRPr="009B01F3" w:rsidRDefault="002B0BCE" w:rsidP="002B0BCE">
            <w:pPr>
              <w:jc w:val="left"/>
              <w:rPr>
                <w:sz w:val="22"/>
                <w:szCs w:val="20"/>
              </w:rPr>
            </w:pPr>
            <w:r w:rsidRPr="009B01F3">
              <w:rPr>
                <w:b/>
                <w:sz w:val="22"/>
                <w:szCs w:val="20"/>
              </w:rPr>
              <w:t>Não Realizado</w:t>
            </w:r>
          </w:p>
        </w:tc>
      </w:tr>
      <w:tr w:rsidR="002B0BCE" w14:paraId="6AC04867" w14:textId="57D91DC5" w:rsidTr="009B01F3">
        <w:trPr>
          <w:trHeight w:val="343"/>
        </w:trPr>
        <w:tc>
          <w:tcPr>
            <w:tcW w:w="2893" w:type="dxa"/>
          </w:tcPr>
          <w:p w14:paraId="45D67811" w14:textId="428D50AA" w:rsidR="002B0BCE" w:rsidRPr="009B01F3" w:rsidRDefault="006C4D82" w:rsidP="00026455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Configuração do mundo através</w:t>
            </w:r>
            <w:r w:rsidR="00C660BB">
              <w:rPr>
                <w:sz w:val="22"/>
                <w:szCs w:val="20"/>
              </w:rPr>
              <w:t xml:space="preserve"> do comando ‘cria’</w:t>
            </w:r>
          </w:p>
        </w:tc>
        <w:tc>
          <w:tcPr>
            <w:tcW w:w="1638" w:type="dxa"/>
          </w:tcPr>
          <w:p w14:paraId="77688A05" w14:textId="1989DC77" w:rsidR="002B0BCE" w:rsidRDefault="00C660BB" w:rsidP="00026455">
            <w:pPr>
              <w:jc w:val="center"/>
            </w:pPr>
            <w:r>
              <w:t>X</w:t>
            </w:r>
          </w:p>
        </w:tc>
        <w:tc>
          <w:tcPr>
            <w:tcW w:w="2112" w:type="dxa"/>
          </w:tcPr>
          <w:p w14:paraId="4FC8F087" w14:textId="5870C9A4" w:rsidR="002B0BCE" w:rsidRDefault="002B0BCE" w:rsidP="00026455">
            <w:pPr>
              <w:jc w:val="center"/>
            </w:pPr>
          </w:p>
        </w:tc>
        <w:tc>
          <w:tcPr>
            <w:tcW w:w="1716" w:type="dxa"/>
          </w:tcPr>
          <w:p w14:paraId="3F57F18C" w14:textId="77777777" w:rsidR="002B0BCE" w:rsidRDefault="002B0BCE" w:rsidP="00026455">
            <w:pPr>
              <w:jc w:val="center"/>
            </w:pPr>
          </w:p>
        </w:tc>
      </w:tr>
      <w:tr w:rsidR="002B0BCE" w14:paraId="1B07DD8C" w14:textId="408C3E5F" w:rsidTr="009B01F3">
        <w:trPr>
          <w:trHeight w:val="379"/>
        </w:trPr>
        <w:tc>
          <w:tcPr>
            <w:tcW w:w="2893" w:type="dxa"/>
          </w:tcPr>
          <w:p w14:paraId="6DA67DB1" w14:textId="4EF161EF" w:rsidR="002B0BCE" w:rsidRPr="00CA6ADA" w:rsidRDefault="006C4D82" w:rsidP="00026455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Configuração do mundo através</w:t>
            </w:r>
            <w:r w:rsidR="00C660BB">
              <w:rPr>
                <w:sz w:val="22"/>
                <w:szCs w:val="20"/>
              </w:rPr>
              <w:t xml:space="preserve"> do comando</w:t>
            </w:r>
            <w:r w:rsidR="006E520B">
              <w:rPr>
                <w:sz w:val="22"/>
                <w:szCs w:val="20"/>
              </w:rPr>
              <w:t xml:space="preserve"> ‘carrega’</w:t>
            </w:r>
          </w:p>
        </w:tc>
        <w:tc>
          <w:tcPr>
            <w:tcW w:w="1638" w:type="dxa"/>
          </w:tcPr>
          <w:p w14:paraId="10E80352" w14:textId="1F28789B" w:rsidR="002B0BCE" w:rsidRDefault="007B0292" w:rsidP="00026455">
            <w:pPr>
              <w:jc w:val="center"/>
            </w:pPr>
            <w:r>
              <w:t>X</w:t>
            </w:r>
          </w:p>
        </w:tc>
        <w:tc>
          <w:tcPr>
            <w:tcW w:w="2112" w:type="dxa"/>
          </w:tcPr>
          <w:p w14:paraId="2730ED2F" w14:textId="001C4ADE" w:rsidR="002B0BCE" w:rsidRDefault="002B0BCE" w:rsidP="00026455">
            <w:pPr>
              <w:jc w:val="center"/>
            </w:pPr>
          </w:p>
        </w:tc>
        <w:tc>
          <w:tcPr>
            <w:tcW w:w="1716" w:type="dxa"/>
          </w:tcPr>
          <w:p w14:paraId="5F4186C5" w14:textId="77777777" w:rsidR="002B0BCE" w:rsidRDefault="002B0BCE" w:rsidP="00026455">
            <w:pPr>
              <w:jc w:val="center"/>
            </w:pPr>
          </w:p>
        </w:tc>
      </w:tr>
      <w:tr w:rsidR="002B0BCE" w14:paraId="4ACAA993" w14:textId="54EF5F09" w:rsidTr="009B01F3">
        <w:trPr>
          <w:trHeight w:val="379"/>
        </w:trPr>
        <w:tc>
          <w:tcPr>
            <w:tcW w:w="2893" w:type="dxa"/>
          </w:tcPr>
          <w:p w14:paraId="17CB038D" w14:textId="4D754881" w:rsidR="002B0BCE" w:rsidRPr="006E520B" w:rsidRDefault="006E520B" w:rsidP="00026455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Configuração do </w:t>
            </w:r>
            <w:r w:rsidR="007B0292">
              <w:rPr>
                <w:sz w:val="22"/>
                <w:szCs w:val="20"/>
              </w:rPr>
              <w:t>mundo através dos comandos ‘cria’ e ‘carrega’</w:t>
            </w:r>
          </w:p>
        </w:tc>
        <w:tc>
          <w:tcPr>
            <w:tcW w:w="1638" w:type="dxa"/>
          </w:tcPr>
          <w:p w14:paraId="30081D6E" w14:textId="65D435C1" w:rsidR="002B0BCE" w:rsidRDefault="007B0292" w:rsidP="00026455">
            <w:pPr>
              <w:jc w:val="center"/>
            </w:pPr>
            <w:r>
              <w:t>X</w:t>
            </w:r>
          </w:p>
        </w:tc>
        <w:tc>
          <w:tcPr>
            <w:tcW w:w="2112" w:type="dxa"/>
          </w:tcPr>
          <w:p w14:paraId="6253FAD5" w14:textId="156FE120" w:rsidR="002B0BCE" w:rsidRDefault="002B0BCE" w:rsidP="00026455">
            <w:pPr>
              <w:jc w:val="center"/>
            </w:pPr>
          </w:p>
        </w:tc>
        <w:tc>
          <w:tcPr>
            <w:tcW w:w="1716" w:type="dxa"/>
          </w:tcPr>
          <w:p w14:paraId="7E1DBFC5" w14:textId="77777777" w:rsidR="002B0BCE" w:rsidRDefault="002B0BCE" w:rsidP="00026455">
            <w:pPr>
              <w:jc w:val="center"/>
            </w:pPr>
          </w:p>
        </w:tc>
      </w:tr>
      <w:tr w:rsidR="007B0292" w14:paraId="4D94FE46" w14:textId="77777777" w:rsidTr="009B01F3">
        <w:trPr>
          <w:trHeight w:val="379"/>
        </w:trPr>
        <w:tc>
          <w:tcPr>
            <w:tcW w:w="2893" w:type="dxa"/>
          </w:tcPr>
          <w:p w14:paraId="6226D2B9" w14:textId="5C39C4FD" w:rsidR="007B0292" w:rsidRDefault="00FB4029" w:rsidP="009A677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Conquista de territórios através do comando ‘conquista’</w:t>
            </w:r>
          </w:p>
        </w:tc>
        <w:tc>
          <w:tcPr>
            <w:tcW w:w="1638" w:type="dxa"/>
          </w:tcPr>
          <w:p w14:paraId="066EF1CE" w14:textId="004CCEE5" w:rsidR="007B0292" w:rsidRDefault="001312CB" w:rsidP="009A677B">
            <w:pPr>
              <w:jc w:val="center"/>
            </w:pPr>
            <w:r>
              <w:t>X</w:t>
            </w:r>
          </w:p>
        </w:tc>
        <w:tc>
          <w:tcPr>
            <w:tcW w:w="2112" w:type="dxa"/>
          </w:tcPr>
          <w:p w14:paraId="693F2EAB" w14:textId="77777777" w:rsidR="007B0292" w:rsidRDefault="007B0292" w:rsidP="009A677B">
            <w:pPr>
              <w:jc w:val="center"/>
            </w:pPr>
          </w:p>
        </w:tc>
        <w:tc>
          <w:tcPr>
            <w:tcW w:w="1716" w:type="dxa"/>
          </w:tcPr>
          <w:p w14:paraId="37EE5739" w14:textId="77777777" w:rsidR="007B0292" w:rsidRDefault="007B0292" w:rsidP="009A677B">
            <w:pPr>
              <w:jc w:val="center"/>
            </w:pPr>
          </w:p>
        </w:tc>
      </w:tr>
      <w:tr w:rsidR="007B0292" w14:paraId="760887D2" w14:textId="77777777" w:rsidTr="009B01F3">
        <w:trPr>
          <w:trHeight w:val="379"/>
        </w:trPr>
        <w:tc>
          <w:tcPr>
            <w:tcW w:w="2893" w:type="dxa"/>
          </w:tcPr>
          <w:p w14:paraId="0A54E835" w14:textId="62CF91F9" w:rsidR="007B0292" w:rsidRDefault="00261640" w:rsidP="009A677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Visualização dos dados do jogo através do comando ‘lista’</w:t>
            </w:r>
          </w:p>
        </w:tc>
        <w:tc>
          <w:tcPr>
            <w:tcW w:w="1638" w:type="dxa"/>
          </w:tcPr>
          <w:p w14:paraId="765CFA4A" w14:textId="1DA9E742" w:rsidR="007B0292" w:rsidRDefault="001312CB" w:rsidP="009A677B">
            <w:pPr>
              <w:jc w:val="center"/>
            </w:pPr>
            <w:r>
              <w:t>X</w:t>
            </w:r>
          </w:p>
        </w:tc>
        <w:tc>
          <w:tcPr>
            <w:tcW w:w="2112" w:type="dxa"/>
          </w:tcPr>
          <w:p w14:paraId="67FADC32" w14:textId="77777777" w:rsidR="007B0292" w:rsidRDefault="007B0292" w:rsidP="009A677B">
            <w:pPr>
              <w:jc w:val="center"/>
            </w:pPr>
          </w:p>
        </w:tc>
        <w:tc>
          <w:tcPr>
            <w:tcW w:w="1716" w:type="dxa"/>
          </w:tcPr>
          <w:p w14:paraId="1DDE58FC" w14:textId="77777777" w:rsidR="007B0292" w:rsidRDefault="007B0292" w:rsidP="009A677B">
            <w:pPr>
              <w:jc w:val="center"/>
            </w:pPr>
          </w:p>
        </w:tc>
      </w:tr>
      <w:tr w:rsidR="007B0292" w14:paraId="487192C8" w14:textId="77777777" w:rsidTr="009B01F3">
        <w:trPr>
          <w:trHeight w:val="379"/>
        </w:trPr>
        <w:tc>
          <w:tcPr>
            <w:tcW w:w="2893" w:type="dxa"/>
          </w:tcPr>
          <w:p w14:paraId="704BF7CB" w14:textId="5C41F6BF" w:rsidR="007B0292" w:rsidRDefault="002C7996" w:rsidP="009A677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Todos os territórios têm as mesmas características</w:t>
            </w:r>
          </w:p>
        </w:tc>
        <w:tc>
          <w:tcPr>
            <w:tcW w:w="1638" w:type="dxa"/>
          </w:tcPr>
          <w:p w14:paraId="2D6E0A54" w14:textId="1A198E12" w:rsidR="007B0292" w:rsidRDefault="001312CB" w:rsidP="009A677B">
            <w:pPr>
              <w:jc w:val="center"/>
            </w:pPr>
            <w:r>
              <w:t>X</w:t>
            </w:r>
          </w:p>
        </w:tc>
        <w:tc>
          <w:tcPr>
            <w:tcW w:w="2112" w:type="dxa"/>
          </w:tcPr>
          <w:p w14:paraId="718EFB6D" w14:textId="77777777" w:rsidR="007B0292" w:rsidRDefault="007B0292" w:rsidP="009A677B">
            <w:pPr>
              <w:jc w:val="center"/>
            </w:pPr>
          </w:p>
        </w:tc>
        <w:tc>
          <w:tcPr>
            <w:tcW w:w="1716" w:type="dxa"/>
          </w:tcPr>
          <w:p w14:paraId="1550664F" w14:textId="77777777" w:rsidR="007B0292" w:rsidRDefault="007B0292" w:rsidP="009A677B">
            <w:pPr>
              <w:jc w:val="center"/>
            </w:pPr>
          </w:p>
        </w:tc>
      </w:tr>
      <w:tr w:rsidR="007B0292" w14:paraId="216678D4" w14:textId="77777777" w:rsidTr="009B01F3">
        <w:trPr>
          <w:trHeight w:val="379"/>
        </w:trPr>
        <w:tc>
          <w:tcPr>
            <w:tcW w:w="2893" w:type="dxa"/>
          </w:tcPr>
          <w:p w14:paraId="591A1166" w14:textId="490E69D8" w:rsidR="007B0292" w:rsidRDefault="00D30470" w:rsidP="009A677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Os territórios do mundo são representados por memória dinâmica</w:t>
            </w:r>
          </w:p>
        </w:tc>
        <w:tc>
          <w:tcPr>
            <w:tcW w:w="1638" w:type="dxa"/>
          </w:tcPr>
          <w:p w14:paraId="581A69AB" w14:textId="616C0827" w:rsidR="007B0292" w:rsidRDefault="001312CB" w:rsidP="009A677B">
            <w:pPr>
              <w:jc w:val="center"/>
            </w:pPr>
            <w:r>
              <w:t>X</w:t>
            </w:r>
          </w:p>
        </w:tc>
        <w:tc>
          <w:tcPr>
            <w:tcW w:w="2112" w:type="dxa"/>
          </w:tcPr>
          <w:p w14:paraId="0854A961" w14:textId="77777777" w:rsidR="007B0292" w:rsidRDefault="007B0292" w:rsidP="009A677B">
            <w:pPr>
              <w:jc w:val="center"/>
            </w:pPr>
          </w:p>
        </w:tc>
        <w:tc>
          <w:tcPr>
            <w:tcW w:w="1716" w:type="dxa"/>
          </w:tcPr>
          <w:p w14:paraId="32F2A310" w14:textId="77777777" w:rsidR="007B0292" w:rsidRDefault="007B0292" w:rsidP="009A677B">
            <w:pPr>
              <w:jc w:val="center"/>
            </w:pPr>
          </w:p>
        </w:tc>
      </w:tr>
      <w:tr w:rsidR="007527E7" w14:paraId="3DBAF9F3" w14:textId="77777777" w:rsidTr="009B01F3">
        <w:trPr>
          <w:trHeight w:val="379"/>
        </w:trPr>
        <w:tc>
          <w:tcPr>
            <w:tcW w:w="2893" w:type="dxa"/>
          </w:tcPr>
          <w:p w14:paraId="269E21CA" w14:textId="4773FA6A" w:rsidR="007527E7" w:rsidRDefault="001312CB" w:rsidP="000F2128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 aplicação faz a interpretação dos comandos indicados</w:t>
            </w:r>
          </w:p>
        </w:tc>
        <w:tc>
          <w:tcPr>
            <w:tcW w:w="1638" w:type="dxa"/>
          </w:tcPr>
          <w:p w14:paraId="1B830213" w14:textId="0881A22E" w:rsidR="007527E7" w:rsidRDefault="001312CB" w:rsidP="000F2128">
            <w:pPr>
              <w:jc w:val="center"/>
            </w:pPr>
            <w:r>
              <w:t>X</w:t>
            </w:r>
          </w:p>
        </w:tc>
        <w:tc>
          <w:tcPr>
            <w:tcW w:w="2112" w:type="dxa"/>
          </w:tcPr>
          <w:p w14:paraId="0BF35584" w14:textId="77777777" w:rsidR="007527E7" w:rsidRDefault="007527E7" w:rsidP="000F2128">
            <w:pPr>
              <w:jc w:val="center"/>
            </w:pPr>
          </w:p>
        </w:tc>
        <w:tc>
          <w:tcPr>
            <w:tcW w:w="1716" w:type="dxa"/>
          </w:tcPr>
          <w:p w14:paraId="11246ECA" w14:textId="77777777" w:rsidR="007527E7" w:rsidRDefault="007527E7" w:rsidP="000F2128">
            <w:pPr>
              <w:jc w:val="center"/>
            </w:pPr>
          </w:p>
        </w:tc>
      </w:tr>
      <w:tr w:rsidR="007527E7" w14:paraId="375701DE" w14:textId="77777777" w:rsidTr="009B01F3">
        <w:trPr>
          <w:trHeight w:val="379"/>
        </w:trPr>
        <w:tc>
          <w:tcPr>
            <w:tcW w:w="2893" w:type="dxa"/>
          </w:tcPr>
          <w:p w14:paraId="612145D9" w14:textId="40907106" w:rsidR="007527E7" w:rsidRDefault="001312CB" w:rsidP="000F2128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O projeto está devidamente organizado em ‘.h’ e ‘.</w:t>
            </w:r>
            <w:proofErr w:type="spellStart"/>
            <w:r>
              <w:rPr>
                <w:sz w:val="22"/>
                <w:szCs w:val="20"/>
              </w:rPr>
              <w:t>cpp</w:t>
            </w:r>
            <w:proofErr w:type="spellEnd"/>
            <w:r>
              <w:rPr>
                <w:sz w:val="22"/>
                <w:szCs w:val="20"/>
              </w:rPr>
              <w:t>’</w:t>
            </w:r>
          </w:p>
        </w:tc>
        <w:tc>
          <w:tcPr>
            <w:tcW w:w="1638" w:type="dxa"/>
          </w:tcPr>
          <w:p w14:paraId="54817298" w14:textId="7037624D" w:rsidR="007527E7" w:rsidRDefault="001312CB" w:rsidP="000F2128">
            <w:pPr>
              <w:jc w:val="center"/>
            </w:pPr>
            <w:r>
              <w:t>X</w:t>
            </w:r>
          </w:p>
        </w:tc>
        <w:tc>
          <w:tcPr>
            <w:tcW w:w="2112" w:type="dxa"/>
          </w:tcPr>
          <w:p w14:paraId="0516061E" w14:textId="77777777" w:rsidR="007527E7" w:rsidRDefault="007527E7" w:rsidP="000F2128">
            <w:pPr>
              <w:jc w:val="center"/>
            </w:pPr>
          </w:p>
        </w:tc>
        <w:tc>
          <w:tcPr>
            <w:tcW w:w="1716" w:type="dxa"/>
          </w:tcPr>
          <w:p w14:paraId="38F558A8" w14:textId="77777777" w:rsidR="007527E7" w:rsidRDefault="007527E7" w:rsidP="000F2128">
            <w:pPr>
              <w:jc w:val="center"/>
            </w:pPr>
          </w:p>
        </w:tc>
      </w:tr>
    </w:tbl>
    <w:p w14:paraId="13DFD5D0" w14:textId="77777777" w:rsidR="00155992" w:rsidRPr="00155992" w:rsidRDefault="00155992" w:rsidP="00155992"/>
    <w:sectPr w:rsidR="00155992" w:rsidRPr="00155992" w:rsidSect="00EC4F3C"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77E8E" w14:textId="77777777" w:rsidR="004005CD" w:rsidRDefault="004005CD" w:rsidP="00EC4F3C">
      <w:pPr>
        <w:spacing w:line="240" w:lineRule="auto"/>
      </w:pPr>
      <w:r>
        <w:separator/>
      </w:r>
    </w:p>
  </w:endnote>
  <w:endnote w:type="continuationSeparator" w:id="0">
    <w:p w14:paraId="0FA6E6D2" w14:textId="77777777" w:rsidR="004005CD" w:rsidRDefault="004005CD" w:rsidP="00EC4F3C">
      <w:pPr>
        <w:spacing w:line="240" w:lineRule="auto"/>
      </w:pPr>
      <w:r>
        <w:continuationSeparator/>
      </w:r>
    </w:p>
  </w:endnote>
  <w:endnote w:type="continuationNotice" w:id="1">
    <w:p w14:paraId="23D52CDC" w14:textId="77777777" w:rsidR="003F7664" w:rsidRDefault="003F766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Cambri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pace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8360674"/>
      <w:docPartObj>
        <w:docPartGallery w:val="Page Numbers (Bottom of Page)"/>
        <w:docPartUnique/>
      </w:docPartObj>
    </w:sdtPr>
    <w:sdtEndPr/>
    <w:sdtContent>
      <w:p w14:paraId="25A71840" w14:textId="77777777" w:rsidR="00EC4F3C" w:rsidRDefault="00EC4F3C">
        <w:pPr>
          <w:pStyle w:val="Rodap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165A1828" w14:textId="77777777" w:rsidR="00EC4F3C" w:rsidRDefault="00EC4F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A9412" w14:textId="77777777" w:rsidR="004005CD" w:rsidRDefault="004005CD" w:rsidP="00EC4F3C">
      <w:pPr>
        <w:spacing w:line="240" w:lineRule="auto"/>
      </w:pPr>
      <w:r>
        <w:separator/>
      </w:r>
    </w:p>
  </w:footnote>
  <w:footnote w:type="continuationSeparator" w:id="0">
    <w:p w14:paraId="2A99540A" w14:textId="77777777" w:rsidR="004005CD" w:rsidRDefault="004005CD" w:rsidP="00EC4F3C">
      <w:pPr>
        <w:spacing w:line="240" w:lineRule="auto"/>
      </w:pPr>
      <w:r>
        <w:continuationSeparator/>
      </w:r>
    </w:p>
  </w:footnote>
  <w:footnote w:type="continuationNotice" w:id="1">
    <w:p w14:paraId="5D0CF503" w14:textId="77777777" w:rsidR="003F7664" w:rsidRDefault="003F766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F26B4"/>
    <w:multiLevelType w:val="hybridMultilevel"/>
    <w:tmpl w:val="F634C8D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" w15:restartNumberingAfterBreak="0">
    <w:nsid w:val="0674355D"/>
    <w:multiLevelType w:val="hybridMultilevel"/>
    <w:tmpl w:val="0E4E146A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7765C81"/>
    <w:multiLevelType w:val="hybridMultilevel"/>
    <w:tmpl w:val="F6EA266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2987"/>
    <w:multiLevelType w:val="hybridMultilevel"/>
    <w:tmpl w:val="F5567B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A68A6"/>
    <w:multiLevelType w:val="hybridMultilevel"/>
    <w:tmpl w:val="0198A23C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F7919AA"/>
    <w:multiLevelType w:val="hybridMultilevel"/>
    <w:tmpl w:val="A1C0C6F0"/>
    <w:lvl w:ilvl="0" w:tplc="0816000F">
      <w:start w:val="1"/>
      <w:numFmt w:val="decimal"/>
      <w:lvlText w:val="%1."/>
      <w:lvlJc w:val="left"/>
      <w:pPr>
        <w:ind w:left="1434" w:hanging="360"/>
      </w:pPr>
    </w:lvl>
    <w:lvl w:ilvl="1" w:tplc="08160019" w:tentative="1">
      <w:start w:val="1"/>
      <w:numFmt w:val="lowerLetter"/>
      <w:lvlText w:val="%2."/>
      <w:lvlJc w:val="left"/>
      <w:pPr>
        <w:ind w:left="2154" w:hanging="360"/>
      </w:pPr>
    </w:lvl>
    <w:lvl w:ilvl="2" w:tplc="0816001B" w:tentative="1">
      <w:start w:val="1"/>
      <w:numFmt w:val="lowerRoman"/>
      <w:lvlText w:val="%3."/>
      <w:lvlJc w:val="right"/>
      <w:pPr>
        <w:ind w:left="2874" w:hanging="180"/>
      </w:pPr>
    </w:lvl>
    <w:lvl w:ilvl="3" w:tplc="0816000F" w:tentative="1">
      <w:start w:val="1"/>
      <w:numFmt w:val="decimal"/>
      <w:lvlText w:val="%4."/>
      <w:lvlJc w:val="left"/>
      <w:pPr>
        <w:ind w:left="3594" w:hanging="360"/>
      </w:pPr>
    </w:lvl>
    <w:lvl w:ilvl="4" w:tplc="08160019" w:tentative="1">
      <w:start w:val="1"/>
      <w:numFmt w:val="lowerLetter"/>
      <w:lvlText w:val="%5."/>
      <w:lvlJc w:val="left"/>
      <w:pPr>
        <w:ind w:left="4314" w:hanging="360"/>
      </w:pPr>
    </w:lvl>
    <w:lvl w:ilvl="5" w:tplc="0816001B" w:tentative="1">
      <w:start w:val="1"/>
      <w:numFmt w:val="lowerRoman"/>
      <w:lvlText w:val="%6."/>
      <w:lvlJc w:val="right"/>
      <w:pPr>
        <w:ind w:left="5034" w:hanging="180"/>
      </w:pPr>
    </w:lvl>
    <w:lvl w:ilvl="6" w:tplc="0816000F" w:tentative="1">
      <w:start w:val="1"/>
      <w:numFmt w:val="decimal"/>
      <w:lvlText w:val="%7."/>
      <w:lvlJc w:val="left"/>
      <w:pPr>
        <w:ind w:left="5754" w:hanging="360"/>
      </w:pPr>
    </w:lvl>
    <w:lvl w:ilvl="7" w:tplc="08160019" w:tentative="1">
      <w:start w:val="1"/>
      <w:numFmt w:val="lowerLetter"/>
      <w:lvlText w:val="%8."/>
      <w:lvlJc w:val="left"/>
      <w:pPr>
        <w:ind w:left="6474" w:hanging="360"/>
      </w:pPr>
    </w:lvl>
    <w:lvl w:ilvl="8" w:tplc="08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 w15:restartNumberingAfterBreak="0">
    <w:nsid w:val="36370E53"/>
    <w:multiLevelType w:val="hybridMultilevel"/>
    <w:tmpl w:val="7526A1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B1290"/>
    <w:multiLevelType w:val="hybridMultilevel"/>
    <w:tmpl w:val="C818F5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71797"/>
    <w:multiLevelType w:val="hybridMultilevel"/>
    <w:tmpl w:val="5CC09D8E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6F32900"/>
    <w:multiLevelType w:val="hybridMultilevel"/>
    <w:tmpl w:val="5D66A53E"/>
    <w:lvl w:ilvl="0" w:tplc="08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10" w15:restartNumberingAfterBreak="0">
    <w:nsid w:val="4ADA4397"/>
    <w:multiLevelType w:val="hybridMultilevel"/>
    <w:tmpl w:val="08160021"/>
    <w:lvl w:ilvl="0" w:tplc="476EDD4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D34A38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7BDE83B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9B323B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743C8DCE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8482E03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DAAA43A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97A28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3808EAD2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89A5269"/>
    <w:multiLevelType w:val="hybridMultilevel"/>
    <w:tmpl w:val="BA9464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7712C"/>
    <w:multiLevelType w:val="hybridMultilevel"/>
    <w:tmpl w:val="DC368C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F54E6"/>
    <w:multiLevelType w:val="hybridMultilevel"/>
    <w:tmpl w:val="81DE9AC8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F771449"/>
    <w:multiLevelType w:val="hybridMultilevel"/>
    <w:tmpl w:val="DD2A2CC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5" w15:restartNumberingAfterBreak="0">
    <w:nsid w:val="6B2C4EF2"/>
    <w:multiLevelType w:val="hybridMultilevel"/>
    <w:tmpl w:val="AD4EFB1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963FE"/>
    <w:multiLevelType w:val="hybridMultilevel"/>
    <w:tmpl w:val="B0C878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0"/>
  </w:num>
  <w:num w:numId="4">
    <w:abstractNumId w:val="3"/>
  </w:num>
  <w:num w:numId="5">
    <w:abstractNumId w:val="7"/>
  </w:num>
  <w:num w:numId="6">
    <w:abstractNumId w:val="12"/>
  </w:num>
  <w:num w:numId="7">
    <w:abstractNumId w:val="6"/>
  </w:num>
  <w:num w:numId="8">
    <w:abstractNumId w:val="1"/>
  </w:num>
  <w:num w:numId="9">
    <w:abstractNumId w:val="13"/>
  </w:num>
  <w:num w:numId="10">
    <w:abstractNumId w:val="15"/>
  </w:num>
  <w:num w:numId="11">
    <w:abstractNumId w:val="2"/>
  </w:num>
  <w:num w:numId="12">
    <w:abstractNumId w:val="0"/>
  </w:num>
  <w:num w:numId="13">
    <w:abstractNumId w:val="9"/>
  </w:num>
  <w:num w:numId="14">
    <w:abstractNumId w:val="8"/>
  </w:num>
  <w:num w:numId="15">
    <w:abstractNumId w:val="4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C2"/>
    <w:rsid w:val="000107CE"/>
    <w:rsid w:val="0001172D"/>
    <w:rsid w:val="00013B6D"/>
    <w:rsid w:val="00016344"/>
    <w:rsid w:val="0001771E"/>
    <w:rsid w:val="0001787A"/>
    <w:rsid w:val="00021ADC"/>
    <w:rsid w:val="000262E4"/>
    <w:rsid w:val="00026455"/>
    <w:rsid w:val="00047FC8"/>
    <w:rsid w:val="000545BB"/>
    <w:rsid w:val="00063EE2"/>
    <w:rsid w:val="0006792B"/>
    <w:rsid w:val="00071D48"/>
    <w:rsid w:val="00071D74"/>
    <w:rsid w:val="00072614"/>
    <w:rsid w:val="00075914"/>
    <w:rsid w:val="00080376"/>
    <w:rsid w:val="00081701"/>
    <w:rsid w:val="00084E62"/>
    <w:rsid w:val="0008527A"/>
    <w:rsid w:val="00093AFA"/>
    <w:rsid w:val="000A07B5"/>
    <w:rsid w:val="000B7D99"/>
    <w:rsid w:val="000C44FB"/>
    <w:rsid w:val="000C635F"/>
    <w:rsid w:val="000C6D97"/>
    <w:rsid w:val="000D5B8E"/>
    <w:rsid w:val="000E0EC6"/>
    <w:rsid w:val="000E42DA"/>
    <w:rsid w:val="000F2128"/>
    <w:rsid w:val="001209B2"/>
    <w:rsid w:val="00122188"/>
    <w:rsid w:val="0012481D"/>
    <w:rsid w:val="001271B4"/>
    <w:rsid w:val="001312CB"/>
    <w:rsid w:val="00136CD2"/>
    <w:rsid w:val="00151066"/>
    <w:rsid w:val="0015269F"/>
    <w:rsid w:val="00155992"/>
    <w:rsid w:val="00155DEB"/>
    <w:rsid w:val="00176C28"/>
    <w:rsid w:val="0018020C"/>
    <w:rsid w:val="00181358"/>
    <w:rsid w:val="0018307C"/>
    <w:rsid w:val="00195A08"/>
    <w:rsid w:val="001C418A"/>
    <w:rsid w:val="001C6457"/>
    <w:rsid w:val="001D2787"/>
    <w:rsid w:val="001D4E47"/>
    <w:rsid w:val="001E19DA"/>
    <w:rsid w:val="001E6497"/>
    <w:rsid w:val="001F1270"/>
    <w:rsid w:val="001F3A5F"/>
    <w:rsid w:val="00205467"/>
    <w:rsid w:val="00205E5E"/>
    <w:rsid w:val="0021206B"/>
    <w:rsid w:val="00214F30"/>
    <w:rsid w:val="002414CE"/>
    <w:rsid w:val="00261640"/>
    <w:rsid w:val="0027342B"/>
    <w:rsid w:val="00275428"/>
    <w:rsid w:val="00280BDC"/>
    <w:rsid w:val="002A1F18"/>
    <w:rsid w:val="002B0BCE"/>
    <w:rsid w:val="002B5238"/>
    <w:rsid w:val="002C7996"/>
    <w:rsid w:val="002D475D"/>
    <w:rsid w:val="002D7525"/>
    <w:rsid w:val="002E0DE3"/>
    <w:rsid w:val="002E13AB"/>
    <w:rsid w:val="002F0579"/>
    <w:rsid w:val="002F1CF6"/>
    <w:rsid w:val="002F7C05"/>
    <w:rsid w:val="00315458"/>
    <w:rsid w:val="003162C9"/>
    <w:rsid w:val="00326B80"/>
    <w:rsid w:val="00327B32"/>
    <w:rsid w:val="003345F2"/>
    <w:rsid w:val="003348B5"/>
    <w:rsid w:val="00344A50"/>
    <w:rsid w:val="00362F2F"/>
    <w:rsid w:val="00363A84"/>
    <w:rsid w:val="00373440"/>
    <w:rsid w:val="00386C10"/>
    <w:rsid w:val="003913D4"/>
    <w:rsid w:val="00395EDC"/>
    <w:rsid w:val="003A2BF4"/>
    <w:rsid w:val="003C210F"/>
    <w:rsid w:val="003C414D"/>
    <w:rsid w:val="003D31A4"/>
    <w:rsid w:val="003E2E7C"/>
    <w:rsid w:val="003F2F14"/>
    <w:rsid w:val="003F366A"/>
    <w:rsid w:val="003F7664"/>
    <w:rsid w:val="004005CD"/>
    <w:rsid w:val="0040435B"/>
    <w:rsid w:val="00415E30"/>
    <w:rsid w:val="0042368D"/>
    <w:rsid w:val="00425858"/>
    <w:rsid w:val="004616FE"/>
    <w:rsid w:val="00465163"/>
    <w:rsid w:val="004706B5"/>
    <w:rsid w:val="00491253"/>
    <w:rsid w:val="0049181C"/>
    <w:rsid w:val="004928B9"/>
    <w:rsid w:val="004A733C"/>
    <w:rsid w:val="004B174D"/>
    <w:rsid w:val="004C7ACB"/>
    <w:rsid w:val="004D6E75"/>
    <w:rsid w:val="004D7A64"/>
    <w:rsid w:val="004E2AB8"/>
    <w:rsid w:val="004F6C0D"/>
    <w:rsid w:val="004F6E08"/>
    <w:rsid w:val="004F7EFD"/>
    <w:rsid w:val="00500FC2"/>
    <w:rsid w:val="0050636E"/>
    <w:rsid w:val="005151AE"/>
    <w:rsid w:val="005165B6"/>
    <w:rsid w:val="005235E4"/>
    <w:rsid w:val="00523E39"/>
    <w:rsid w:val="00525B51"/>
    <w:rsid w:val="00533B63"/>
    <w:rsid w:val="00535E78"/>
    <w:rsid w:val="005406E7"/>
    <w:rsid w:val="005501DA"/>
    <w:rsid w:val="005658A0"/>
    <w:rsid w:val="005924B1"/>
    <w:rsid w:val="00597104"/>
    <w:rsid w:val="005A1E77"/>
    <w:rsid w:val="005B77B9"/>
    <w:rsid w:val="005C1041"/>
    <w:rsid w:val="005E59A4"/>
    <w:rsid w:val="005E61A4"/>
    <w:rsid w:val="005F58B8"/>
    <w:rsid w:val="00600DF8"/>
    <w:rsid w:val="00610C8E"/>
    <w:rsid w:val="0062449E"/>
    <w:rsid w:val="00627992"/>
    <w:rsid w:val="00646716"/>
    <w:rsid w:val="00672495"/>
    <w:rsid w:val="00673184"/>
    <w:rsid w:val="0068107A"/>
    <w:rsid w:val="0069095F"/>
    <w:rsid w:val="006923C4"/>
    <w:rsid w:val="0069307D"/>
    <w:rsid w:val="00693587"/>
    <w:rsid w:val="006973C8"/>
    <w:rsid w:val="006B14DB"/>
    <w:rsid w:val="006B5AAA"/>
    <w:rsid w:val="006C05CE"/>
    <w:rsid w:val="006C2251"/>
    <w:rsid w:val="006C3EE7"/>
    <w:rsid w:val="006C4D82"/>
    <w:rsid w:val="006C5459"/>
    <w:rsid w:val="006C5ECF"/>
    <w:rsid w:val="006D5DEF"/>
    <w:rsid w:val="006E520B"/>
    <w:rsid w:val="006F3A5E"/>
    <w:rsid w:val="006F59B8"/>
    <w:rsid w:val="006F7FD5"/>
    <w:rsid w:val="00716A66"/>
    <w:rsid w:val="00720D80"/>
    <w:rsid w:val="00721774"/>
    <w:rsid w:val="00726FCE"/>
    <w:rsid w:val="00730B8A"/>
    <w:rsid w:val="00735283"/>
    <w:rsid w:val="00737254"/>
    <w:rsid w:val="007527E7"/>
    <w:rsid w:val="00764774"/>
    <w:rsid w:val="00780659"/>
    <w:rsid w:val="007849B7"/>
    <w:rsid w:val="00785DC3"/>
    <w:rsid w:val="0078728C"/>
    <w:rsid w:val="007A7289"/>
    <w:rsid w:val="007A7963"/>
    <w:rsid w:val="007B0292"/>
    <w:rsid w:val="007C16B7"/>
    <w:rsid w:val="007C22A8"/>
    <w:rsid w:val="007C6CDA"/>
    <w:rsid w:val="007D04D8"/>
    <w:rsid w:val="007D41AE"/>
    <w:rsid w:val="007E28E0"/>
    <w:rsid w:val="007F33DD"/>
    <w:rsid w:val="007F41CA"/>
    <w:rsid w:val="007F58B3"/>
    <w:rsid w:val="00800A0D"/>
    <w:rsid w:val="0082792B"/>
    <w:rsid w:val="00837557"/>
    <w:rsid w:val="008416D8"/>
    <w:rsid w:val="00853FB1"/>
    <w:rsid w:val="008550BA"/>
    <w:rsid w:val="0086031C"/>
    <w:rsid w:val="008603D1"/>
    <w:rsid w:val="008615C2"/>
    <w:rsid w:val="00881774"/>
    <w:rsid w:val="00882CF1"/>
    <w:rsid w:val="008907FE"/>
    <w:rsid w:val="008935FF"/>
    <w:rsid w:val="008A6040"/>
    <w:rsid w:val="008B48AC"/>
    <w:rsid w:val="008C2589"/>
    <w:rsid w:val="008C2DE2"/>
    <w:rsid w:val="008E15CB"/>
    <w:rsid w:val="008E39AE"/>
    <w:rsid w:val="008F6865"/>
    <w:rsid w:val="00900398"/>
    <w:rsid w:val="00900D9A"/>
    <w:rsid w:val="0090427B"/>
    <w:rsid w:val="00911421"/>
    <w:rsid w:val="00913966"/>
    <w:rsid w:val="009161AF"/>
    <w:rsid w:val="009166DB"/>
    <w:rsid w:val="00920DDA"/>
    <w:rsid w:val="0092200D"/>
    <w:rsid w:val="009234CF"/>
    <w:rsid w:val="00923C4E"/>
    <w:rsid w:val="00927302"/>
    <w:rsid w:val="00935790"/>
    <w:rsid w:val="009456CA"/>
    <w:rsid w:val="009468A2"/>
    <w:rsid w:val="009523EA"/>
    <w:rsid w:val="009604A7"/>
    <w:rsid w:val="0098104F"/>
    <w:rsid w:val="00981F98"/>
    <w:rsid w:val="009A2291"/>
    <w:rsid w:val="009A677B"/>
    <w:rsid w:val="009B01F3"/>
    <w:rsid w:val="009B1440"/>
    <w:rsid w:val="009B1FF1"/>
    <w:rsid w:val="009B78E6"/>
    <w:rsid w:val="009C7DDC"/>
    <w:rsid w:val="009D198E"/>
    <w:rsid w:val="009E05C1"/>
    <w:rsid w:val="009E16C6"/>
    <w:rsid w:val="009F1D6B"/>
    <w:rsid w:val="009F5122"/>
    <w:rsid w:val="00A02C9A"/>
    <w:rsid w:val="00A1435E"/>
    <w:rsid w:val="00A16D64"/>
    <w:rsid w:val="00A20246"/>
    <w:rsid w:val="00A20B17"/>
    <w:rsid w:val="00A20B7F"/>
    <w:rsid w:val="00A33A4F"/>
    <w:rsid w:val="00A40257"/>
    <w:rsid w:val="00A45339"/>
    <w:rsid w:val="00A46678"/>
    <w:rsid w:val="00A469B2"/>
    <w:rsid w:val="00A514BE"/>
    <w:rsid w:val="00A5336D"/>
    <w:rsid w:val="00A82E65"/>
    <w:rsid w:val="00A957F2"/>
    <w:rsid w:val="00AA663B"/>
    <w:rsid w:val="00AB6E5D"/>
    <w:rsid w:val="00AC1C21"/>
    <w:rsid w:val="00AD010A"/>
    <w:rsid w:val="00AD0309"/>
    <w:rsid w:val="00AD6D3C"/>
    <w:rsid w:val="00AD79EA"/>
    <w:rsid w:val="00AE0811"/>
    <w:rsid w:val="00AE26FB"/>
    <w:rsid w:val="00AF6731"/>
    <w:rsid w:val="00B01604"/>
    <w:rsid w:val="00B06013"/>
    <w:rsid w:val="00B06A98"/>
    <w:rsid w:val="00B16A5B"/>
    <w:rsid w:val="00B17568"/>
    <w:rsid w:val="00B30811"/>
    <w:rsid w:val="00B35544"/>
    <w:rsid w:val="00B3661A"/>
    <w:rsid w:val="00B45E22"/>
    <w:rsid w:val="00B467CA"/>
    <w:rsid w:val="00B47162"/>
    <w:rsid w:val="00B5430E"/>
    <w:rsid w:val="00B62CE7"/>
    <w:rsid w:val="00B7057C"/>
    <w:rsid w:val="00B72D62"/>
    <w:rsid w:val="00B82031"/>
    <w:rsid w:val="00B90A4E"/>
    <w:rsid w:val="00B9762B"/>
    <w:rsid w:val="00BA3FBF"/>
    <w:rsid w:val="00BA6615"/>
    <w:rsid w:val="00BB2EA1"/>
    <w:rsid w:val="00BC07CA"/>
    <w:rsid w:val="00BC556A"/>
    <w:rsid w:val="00BC5F47"/>
    <w:rsid w:val="00BD57BB"/>
    <w:rsid w:val="00BE03C3"/>
    <w:rsid w:val="00BF51D6"/>
    <w:rsid w:val="00BF5970"/>
    <w:rsid w:val="00BF66D3"/>
    <w:rsid w:val="00BF71B2"/>
    <w:rsid w:val="00C1425E"/>
    <w:rsid w:val="00C35125"/>
    <w:rsid w:val="00C37A94"/>
    <w:rsid w:val="00C53E4A"/>
    <w:rsid w:val="00C55C81"/>
    <w:rsid w:val="00C660BB"/>
    <w:rsid w:val="00C72C4C"/>
    <w:rsid w:val="00C87198"/>
    <w:rsid w:val="00C93962"/>
    <w:rsid w:val="00C96B2F"/>
    <w:rsid w:val="00CA16A0"/>
    <w:rsid w:val="00CA1D90"/>
    <w:rsid w:val="00CA369D"/>
    <w:rsid w:val="00CA6ADA"/>
    <w:rsid w:val="00CE7400"/>
    <w:rsid w:val="00CE7954"/>
    <w:rsid w:val="00CF09A8"/>
    <w:rsid w:val="00CF48A0"/>
    <w:rsid w:val="00CF4B84"/>
    <w:rsid w:val="00D01A86"/>
    <w:rsid w:val="00D04919"/>
    <w:rsid w:val="00D13F3E"/>
    <w:rsid w:val="00D17167"/>
    <w:rsid w:val="00D30470"/>
    <w:rsid w:val="00D50739"/>
    <w:rsid w:val="00D52FD6"/>
    <w:rsid w:val="00D62885"/>
    <w:rsid w:val="00D7482D"/>
    <w:rsid w:val="00D80965"/>
    <w:rsid w:val="00D81145"/>
    <w:rsid w:val="00DA1F44"/>
    <w:rsid w:val="00DA36C7"/>
    <w:rsid w:val="00DA3B37"/>
    <w:rsid w:val="00DA4283"/>
    <w:rsid w:val="00DA45D6"/>
    <w:rsid w:val="00DC14D8"/>
    <w:rsid w:val="00DE3930"/>
    <w:rsid w:val="00E037F8"/>
    <w:rsid w:val="00E21E52"/>
    <w:rsid w:val="00E22624"/>
    <w:rsid w:val="00E24C03"/>
    <w:rsid w:val="00E25129"/>
    <w:rsid w:val="00E3450F"/>
    <w:rsid w:val="00E423C3"/>
    <w:rsid w:val="00E74094"/>
    <w:rsid w:val="00E76C8E"/>
    <w:rsid w:val="00E906C4"/>
    <w:rsid w:val="00E92492"/>
    <w:rsid w:val="00E947A2"/>
    <w:rsid w:val="00E949C3"/>
    <w:rsid w:val="00E96540"/>
    <w:rsid w:val="00EA172B"/>
    <w:rsid w:val="00EA3257"/>
    <w:rsid w:val="00EA5E39"/>
    <w:rsid w:val="00EB5304"/>
    <w:rsid w:val="00EC4F3C"/>
    <w:rsid w:val="00ED127A"/>
    <w:rsid w:val="00ED61C4"/>
    <w:rsid w:val="00F02DC4"/>
    <w:rsid w:val="00F0447A"/>
    <w:rsid w:val="00F10041"/>
    <w:rsid w:val="00F1368A"/>
    <w:rsid w:val="00F20F27"/>
    <w:rsid w:val="00F26291"/>
    <w:rsid w:val="00F31AF0"/>
    <w:rsid w:val="00F36049"/>
    <w:rsid w:val="00F51AB5"/>
    <w:rsid w:val="00F71EBF"/>
    <w:rsid w:val="00F90FB6"/>
    <w:rsid w:val="00FA7DB4"/>
    <w:rsid w:val="00FB25E4"/>
    <w:rsid w:val="00FB4029"/>
    <w:rsid w:val="00FB6AAA"/>
    <w:rsid w:val="00FC4850"/>
    <w:rsid w:val="00FC7C68"/>
    <w:rsid w:val="00FF71EC"/>
    <w:rsid w:val="382047FB"/>
    <w:rsid w:val="7115B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9FA16"/>
  <w15:chartTrackingRefBased/>
  <w15:docId w15:val="{FBF450E9-67A1-41A5-9DDF-ABEC086F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5C2"/>
    <w:pPr>
      <w:jc w:val="both"/>
    </w:pPr>
    <w:rPr>
      <w:rFonts w:ascii="Rockwell" w:eastAsia="Arial" w:hAnsi="Rockwell"/>
      <w:color w:val="000000" w:themeColor="text1"/>
      <w:sz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C37A94"/>
    <w:pPr>
      <w:keepNext/>
      <w:keepLines/>
      <w:spacing w:before="400" w:after="120"/>
      <w:jc w:val="center"/>
      <w:outlineLvl w:val="0"/>
    </w:pPr>
    <w:rPr>
      <w:color w:val="8E1C27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37A94"/>
    <w:pPr>
      <w:keepNext/>
      <w:keepLines/>
      <w:spacing w:before="360" w:after="120"/>
      <w:outlineLvl w:val="1"/>
    </w:pPr>
    <w:rPr>
      <w:b/>
      <w:sz w:val="28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37A94"/>
    <w:rPr>
      <w:rFonts w:ascii="Courier New" w:eastAsia="Arial" w:hAnsi="Courier New"/>
      <w:color w:val="8E1C27"/>
      <w:sz w:val="40"/>
      <w:szCs w:val="4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37A94"/>
    <w:rPr>
      <w:rFonts w:ascii="Courier New" w:eastAsia="Arial" w:hAnsi="Courier New"/>
      <w:b/>
      <w:color w:val="000000" w:themeColor="text1"/>
      <w:sz w:val="28"/>
      <w:szCs w:val="32"/>
      <w:lang w:eastAsia="pt-PT"/>
    </w:rPr>
  </w:style>
  <w:style w:type="paragraph" w:styleId="SemEspaamento">
    <w:name w:val="No Spacing"/>
    <w:uiPriority w:val="1"/>
    <w:qFormat/>
    <w:rsid w:val="00021ADC"/>
    <w:pPr>
      <w:spacing w:line="240" w:lineRule="auto"/>
    </w:pPr>
    <w:rPr>
      <w:rFonts w:ascii="Times New Roman" w:eastAsia="Arial" w:hAnsi="Times New Roman"/>
      <w:color w:val="000000" w:themeColor="text1"/>
      <w:sz w:val="24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C37A9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C37A9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37A94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911421"/>
    <w:pPr>
      <w:spacing w:after="100"/>
      <w:ind w:left="240"/>
    </w:pPr>
  </w:style>
  <w:style w:type="paragraph" w:styleId="Cabealho">
    <w:name w:val="header"/>
    <w:basedOn w:val="Normal"/>
    <w:link w:val="CabealhoCarter"/>
    <w:uiPriority w:val="99"/>
    <w:unhideWhenUsed/>
    <w:rsid w:val="00EC4F3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C4F3C"/>
    <w:rPr>
      <w:rFonts w:ascii="Courier New" w:eastAsia="Arial" w:hAnsi="Courier New"/>
      <w:color w:val="000000" w:themeColor="text1"/>
      <w:sz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EC4F3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C4F3C"/>
    <w:rPr>
      <w:rFonts w:ascii="Courier New" w:eastAsia="Arial" w:hAnsi="Courier New"/>
      <w:color w:val="000000" w:themeColor="text1"/>
      <w:sz w:val="24"/>
      <w:lang w:eastAsia="pt-PT"/>
    </w:rPr>
  </w:style>
  <w:style w:type="paragraph" w:styleId="PargrafodaLista">
    <w:name w:val="List Paragraph"/>
    <w:basedOn w:val="Normal"/>
    <w:uiPriority w:val="34"/>
    <w:qFormat/>
    <w:rsid w:val="0001771E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8907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907FE"/>
    <w:rPr>
      <w:rFonts w:ascii="Segoe UI" w:eastAsia="Arial" w:hAnsi="Segoe UI" w:cs="Segoe UI"/>
      <w:color w:val="000000" w:themeColor="text1"/>
      <w:sz w:val="18"/>
      <w:szCs w:val="18"/>
      <w:lang w:eastAsia="pt-PT"/>
    </w:rPr>
  </w:style>
  <w:style w:type="table" w:styleId="TabelacomGrelha">
    <w:name w:val="Table Grid"/>
    <w:basedOn w:val="Tabelanormal"/>
    <w:uiPriority w:val="39"/>
    <w:rsid w:val="00395ED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5E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5924B1"/>
    <w:pPr>
      <w:autoSpaceDE w:val="0"/>
      <w:autoSpaceDN w:val="0"/>
      <w:adjustRightInd w:val="0"/>
      <w:spacing w:line="240" w:lineRule="auto"/>
    </w:pPr>
    <w:rPr>
      <w:rFonts w:ascii="Space Mono" w:hAnsi="Space Mono" w:cs="Space Mono"/>
      <w:color w:val="000000"/>
      <w:sz w:val="24"/>
      <w:szCs w:val="24"/>
    </w:rPr>
  </w:style>
  <w:style w:type="paragraph" w:styleId="Reviso">
    <w:name w:val="Revision"/>
    <w:hidden/>
    <w:uiPriority w:val="99"/>
    <w:semiHidden/>
    <w:rsid w:val="00A20246"/>
    <w:pPr>
      <w:spacing w:line="240" w:lineRule="auto"/>
    </w:pPr>
    <w:rPr>
      <w:rFonts w:ascii="Rockwell" w:eastAsia="Arial" w:hAnsi="Rockwell"/>
      <w:color w:val="000000" w:themeColor="text1"/>
      <w:sz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ise\Documents\Modelos%20Personalizados%20do%20Office\Template%20TP'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C8F4AFA13E442A805447B96A2F025" ma:contentTypeVersion="2" ma:contentTypeDescription="Create a new document." ma:contentTypeScope="" ma:versionID="532940830b1a2be807fe9034b912733b">
  <xsd:schema xmlns:xsd="http://www.w3.org/2001/XMLSchema" xmlns:xs="http://www.w3.org/2001/XMLSchema" xmlns:p="http://schemas.microsoft.com/office/2006/metadata/properties" xmlns:ns3="a36bc6d2-fe82-4d57-ac78-d49295cb8299" targetNamespace="http://schemas.microsoft.com/office/2006/metadata/properties" ma:root="true" ma:fieldsID="0c3d1b163a726809028569c0fa298def" ns3:_="">
    <xsd:import namespace="a36bc6d2-fe82-4d57-ac78-d49295cb82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bc6d2-fe82-4d57-ac78-d49295cb82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D1AD72-A780-4856-98AD-A4855DE0A9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2ED159-E332-43BA-82A9-BED3CDD769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6bc6d2-fe82-4d57-ac78-d49295cb82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ADDEA0-DC99-4ED0-9083-CD0C161B9C6B}">
  <ds:schemaRefs>
    <ds:schemaRef ds:uri="http://purl.org/dc/elements/1.1/"/>
    <ds:schemaRef ds:uri="http://purl.org/dc/terms/"/>
    <ds:schemaRef ds:uri="http://purl.org/dc/dcmitype/"/>
    <ds:schemaRef ds:uri="a36bc6d2-fe82-4d57-ac78-d49295cb8299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68DEEED-5BB0-4ED4-B475-7B50F57462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TP's</Template>
  <TotalTime>0</TotalTime>
  <Pages>14</Pages>
  <Words>1432</Words>
  <Characters>7735</Characters>
  <Application>Microsoft Office Word</Application>
  <DocSecurity>0</DocSecurity>
  <Lines>64</Lines>
  <Paragraphs>18</Paragraphs>
  <ScaleCrop>false</ScaleCrop>
  <Company/>
  <LinksUpToDate>false</LinksUpToDate>
  <CharactersWithSpaces>9149</CharactersWithSpaces>
  <SharedDoc>false</SharedDoc>
  <HLinks>
    <vt:vector size="72" baseType="variant"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_Toc57679435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_Toc57679434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_Toc57679433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_Toc57679432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_Toc57679431</vt:lpwstr>
      </vt:variant>
      <vt:variant>
        <vt:i4>1245241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_Toc57679430</vt:lpwstr>
      </vt:variant>
      <vt:variant>
        <vt:i4>1703992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_Toc57679429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_Toc57679428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_Toc57679427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_Toc57679426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_Toc57679425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_Toc57679424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Canas</dc:creator>
  <cp:keywords/>
  <dc:description/>
  <cp:lastModifiedBy>Diogo Pinho Pires</cp:lastModifiedBy>
  <cp:revision>2</cp:revision>
  <cp:lastPrinted>2020-06-11T23:12:00Z</cp:lastPrinted>
  <dcterms:created xsi:type="dcterms:W3CDTF">2020-12-01T13:20:00Z</dcterms:created>
  <dcterms:modified xsi:type="dcterms:W3CDTF">2020-12-01T13:20:00Z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0x01010021FC8F4AFA13E442A805447B96A2F025</vt:lpwstr>
  </property>
</Properties>
</file>